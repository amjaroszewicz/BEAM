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9959515"/>
        <w:docPartObj>
          <w:docPartGallery w:val="Cover Pages"/>
          <w:docPartUnique/>
        </w:docPartObj>
      </w:sdtPr>
      <w:sdtEndPr>
        <w:rPr>
          <w:rFonts w:ascii="Times New Roman" w:eastAsia="Times New Roman" w:hAnsi="Times New Roman" w:cs="Times New Roman"/>
          <w:color w:val="000000" w:themeColor="text1"/>
          <w:sz w:val="24"/>
          <w:szCs w:val="24"/>
        </w:rPr>
      </w:sdtEndPr>
      <w:sdtContent>
        <w:p w14:paraId="0991AEB7" w14:textId="0FDB3519" w:rsidR="00941A23" w:rsidRDefault="00941A2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941A23" w14:paraId="51335E4B" w14:textId="77777777" w:rsidTr="00DB1887">
            <w:sdt>
              <w:sdtPr>
                <w:rPr>
                  <w:rFonts w:ascii="Times New Roman" w:eastAsia="Times New Roman" w:hAnsi="Times New Roman" w:cs="Times New Roman"/>
                  <w:b/>
                  <w:bCs/>
                  <w:color w:val="000000" w:themeColor="text1"/>
                  <w:sz w:val="24"/>
                  <w:szCs w:val="24"/>
                </w:rPr>
                <w:alias w:val="Company"/>
                <w:id w:val="13406915"/>
                <w:placeholder>
                  <w:docPart w:val="6367E03D8C1E46619EDB3A1F21ADF039"/>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34E85C8D" w14:textId="58638FE8" w:rsidR="00941A23" w:rsidRDefault="00CE5DB5">
                    <w:pPr>
                      <w:pStyle w:val="NoSpacing"/>
                      <w:rPr>
                        <w:color w:val="2F5496" w:themeColor="accent1" w:themeShade="BF"/>
                        <w:sz w:val="24"/>
                      </w:rPr>
                    </w:pPr>
                    <w:r>
                      <w:rPr>
                        <w:rFonts w:ascii="Times New Roman" w:eastAsia="Times New Roman" w:hAnsi="Times New Roman" w:cs="Times New Roman"/>
                        <w:b/>
                        <w:bCs/>
                        <w:color w:val="000000" w:themeColor="text1"/>
                        <w:sz w:val="24"/>
                        <w:szCs w:val="24"/>
                      </w:rPr>
                      <w:t>Example Corp. of Tampa Florida</w:t>
                    </w:r>
                  </w:p>
                </w:tc>
              </w:sdtContent>
            </w:sdt>
          </w:tr>
          <w:tr w:rsidR="00941A23" w14:paraId="5908E33A" w14:textId="77777777" w:rsidTr="00DB1887">
            <w:tc>
              <w:tcPr>
                <w:tcW w:w="7476" w:type="dxa"/>
              </w:tcPr>
              <w:sdt>
                <w:sdtPr>
                  <w:rPr>
                    <w:rFonts w:asciiTheme="majorHAnsi" w:eastAsiaTheme="majorEastAsia" w:hAnsiTheme="majorHAnsi" w:cstheme="majorBidi"/>
                    <w:color w:val="4472C4" w:themeColor="accent1"/>
                    <w:sz w:val="52"/>
                    <w:szCs w:val="52"/>
                  </w:rPr>
                  <w:alias w:val="Title"/>
                  <w:id w:val="13406919"/>
                  <w:placeholder>
                    <w:docPart w:val="00B2C41B57E14010A487527A07B9806F"/>
                  </w:placeholder>
                  <w:dataBinding w:prefixMappings="xmlns:ns0='http://schemas.openxmlformats.org/package/2006/metadata/core-properties' xmlns:ns1='http://purl.org/dc/elements/1.1/'" w:xpath="/ns0:coreProperties[1]/ns1:title[1]" w:storeItemID="{6C3C8BC8-F283-45AE-878A-BAB7291924A1}"/>
                  <w:text/>
                </w:sdtPr>
                <w:sdtEndPr/>
                <w:sdtContent>
                  <w:p w14:paraId="3AB5519E" w14:textId="2A7878AD" w:rsidR="00941A23" w:rsidRDefault="00CE5DB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52"/>
                        <w:szCs w:val="52"/>
                      </w:rPr>
                      <w:t>Voice mail Development Proposal</w:t>
                    </w:r>
                  </w:p>
                </w:sdtContent>
              </w:sdt>
            </w:tc>
          </w:tr>
          <w:tr w:rsidR="00941A23" w14:paraId="7C407496" w14:textId="77777777" w:rsidTr="00DB1887">
            <w:trPr>
              <w:trHeight w:val="2880"/>
            </w:trPr>
            <w:sdt>
              <w:sdtPr>
                <w:rPr>
                  <w:rFonts w:ascii="Times New Roman" w:eastAsia="Times New Roman" w:hAnsi="Times New Roman" w:cs="Times New Roman"/>
                  <w:sz w:val="24"/>
                  <w:szCs w:val="24"/>
                </w:rPr>
                <w:alias w:val="Subtitle"/>
                <w:id w:val="13406923"/>
                <w:placeholder>
                  <w:docPart w:val="ADB61A0F9B1E43E3ABCDA0EAA33D7C4D"/>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45021730" w14:textId="25205B3C" w:rsidR="00941A23" w:rsidRDefault="00CE5DB5" w:rsidP="00941A23">
                    <w:pPr>
                      <w:pStyle w:val="NoSpacing"/>
                      <w:rPr>
                        <w:color w:val="2F5496" w:themeColor="accent1" w:themeShade="BF"/>
                        <w:sz w:val="24"/>
                      </w:rPr>
                    </w:pPr>
                    <w:r>
                      <w:rPr>
                        <w:rFonts w:ascii="Times New Roman" w:eastAsia="Times New Roman" w:hAnsi="Times New Roman" w:cs="Times New Roman"/>
                        <w:sz w:val="24"/>
                        <w:szCs w:val="24"/>
                      </w:rPr>
                      <w:t xml:space="preserve">Betty </w:t>
                    </w:r>
                    <w:proofErr w:type="spellStart"/>
                    <w:r>
                      <w:rPr>
                        <w:rFonts w:ascii="Times New Roman" w:eastAsia="Times New Roman" w:hAnsi="Times New Roman" w:cs="Times New Roman"/>
                        <w:sz w:val="24"/>
                        <w:szCs w:val="24"/>
                      </w:rPr>
                      <w:t>Boop</w:t>
                    </w:r>
                    <w:proofErr w:type="spellEnd"/>
                    <w:r>
                      <w:rPr>
                        <w:rFonts w:ascii="Times New Roman" w:eastAsia="Times New Roman" w:hAnsi="Times New Roman" w:cs="Times New Roman"/>
                        <w:sz w:val="24"/>
                        <w:szCs w:val="24"/>
                      </w:rPr>
                      <w:t xml:space="preserve"> Example Corp.                                                                             Tampa, Florida 123 Main Street                                                              Anytown, USA 12345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41A23" w14:paraId="6EB5790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DE94308935F44739851136216D29CF9"/>
                  </w:placeholder>
                  <w:dataBinding w:prefixMappings="xmlns:ns0='http://schemas.openxmlformats.org/package/2006/metadata/core-properties' xmlns:ns1='http://purl.org/dc/elements/1.1/'" w:xpath="/ns0:coreProperties[1]/ns1:creator[1]" w:storeItemID="{6C3C8BC8-F283-45AE-878A-BAB7291924A1}"/>
                  <w:text/>
                </w:sdtPr>
                <w:sdtEndPr/>
                <w:sdtContent>
                  <w:p w14:paraId="4FC58AC3" w14:textId="3228B4A5" w:rsidR="00941A23" w:rsidRDefault="00CE5DB5">
                    <w:pPr>
                      <w:pStyle w:val="NoSpacing"/>
                      <w:rPr>
                        <w:color w:val="4472C4" w:themeColor="accent1"/>
                        <w:sz w:val="28"/>
                        <w:szCs w:val="28"/>
                      </w:rPr>
                    </w:pPr>
                    <w:r>
                      <w:rPr>
                        <w:color w:val="4472C4" w:themeColor="accent1"/>
                        <w:sz w:val="28"/>
                        <w:szCs w:val="28"/>
                      </w:rPr>
                      <w:t>Alex crawford,</w:t>
                    </w:r>
                  </w:p>
                </w:sdtContent>
              </w:sdt>
              <w:sdt>
                <w:sdtPr>
                  <w:rPr>
                    <w:color w:val="4472C4" w:themeColor="accent1"/>
                    <w:sz w:val="28"/>
                    <w:szCs w:val="28"/>
                  </w:rPr>
                  <w:alias w:val="Date"/>
                  <w:tag w:val="Date"/>
                  <w:id w:val="13406932"/>
                  <w:placeholder>
                    <w:docPart w:val="A3705049E6C349548FB200FABDED5362"/>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686946CF" w14:textId="77777777" w:rsidR="00941A23" w:rsidRDefault="00941A23">
                    <w:pPr>
                      <w:pStyle w:val="NoSpacing"/>
                      <w:rPr>
                        <w:color w:val="4472C4" w:themeColor="accent1"/>
                        <w:sz w:val="28"/>
                        <w:szCs w:val="28"/>
                      </w:rPr>
                    </w:pPr>
                    <w:r>
                      <w:rPr>
                        <w:color w:val="4472C4" w:themeColor="accent1"/>
                        <w:sz w:val="28"/>
                        <w:szCs w:val="28"/>
                      </w:rPr>
                      <w:t>[Date]</w:t>
                    </w:r>
                  </w:p>
                </w:sdtContent>
              </w:sdt>
              <w:p w14:paraId="29CE6996" w14:textId="77777777" w:rsidR="00941A23" w:rsidRDefault="00941A23">
                <w:pPr>
                  <w:pStyle w:val="NoSpacing"/>
                  <w:rPr>
                    <w:color w:val="4472C4" w:themeColor="accent1"/>
                  </w:rPr>
                </w:pPr>
              </w:p>
            </w:tc>
          </w:tr>
        </w:tbl>
        <w:p w14:paraId="6529A451" w14:textId="0233B4B6" w:rsidR="00941A23" w:rsidRDefault="00DB1887">
          <w:pPr>
            <w:rPr>
              <w:rFonts w:ascii="Times New Roman" w:eastAsia="Times New Roman" w:hAnsi="Times New Roman" w:cs="Times New Roman"/>
              <w:color w:val="000000" w:themeColor="text1"/>
              <w:sz w:val="24"/>
              <w:szCs w:val="24"/>
            </w:rPr>
          </w:pPr>
          <w:r w:rsidRPr="00DB1887">
            <w:rPr>
              <w:rFonts w:ascii="Times New Roman" w:eastAsia="Times New Roman" w:hAnsi="Times New Roman" w:cs="Times New Roman"/>
              <w:noProof/>
              <w:color w:val="000000" w:themeColor="text1"/>
              <w:sz w:val="24"/>
              <w:szCs w:val="24"/>
            </w:rPr>
            <mc:AlternateContent>
              <mc:Choice Requires="wps">
                <w:drawing>
                  <wp:anchor distT="45720" distB="45720" distL="114300" distR="114300" simplePos="0" relativeHeight="251659264" behindDoc="0" locked="0" layoutInCell="1" allowOverlap="1" wp14:anchorId="14A864F0" wp14:editId="151C0E8A">
                    <wp:simplePos x="0" y="0"/>
                    <wp:positionH relativeFrom="column">
                      <wp:posOffset>594360</wp:posOffset>
                    </wp:positionH>
                    <wp:positionV relativeFrom="paragraph">
                      <wp:posOffset>3074035</wp:posOffset>
                    </wp:positionV>
                    <wp:extent cx="4785360" cy="1404620"/>
                    <wp:effectExtent l="0" t="0" r="1524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04620"/>
                            </a:xfrm>
                            <a:prstGeom prst="rect">
                              <a:avLst/>
                            </a:prstGeom>
                            <a:solidFill>
                              <a:srgbClr val="FFFFFF"/>
                            </a:solidFill>
                            <a:ln w="9525">
                              <a:solidFill>
                                <a:schemeClr val="accent5">
                                  <a:lumMod val="75000"/>
                                </a:schemeClr>
                              </a:solidFill>
                              <a:miter lim="800000"/>
                              <a:headEnd/>
                              <a:tailEnd/>
                            </a:ln>
                          </wps:spPr>
                          <wps:txbx>
                            <w:txbxContent>
                              <w:p w14:paraId="2CB007D2" w14:textId="77777777" w:rsidR="00DB1887" w:rsidRDefault="00DB1887">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BEAM</w:t>
                                </w:r>
                                <w:r w:rsidRPr="00941A23">
                                  <w:rPr>
                                    <w:rFonts w:ascii="Times New Roman" w:eastAsia="Times New Roman" w:hAnsi="Times New Roman" w:cs="Times New Roman"/>
                                    <w:sz w:val="24"/>
                                    <w:szCs w:val="24"/>
                                  </w:rPr>
                                  <w:t xml:space="preserve">, </w:t>
                                </w:r>
                              </w:p>
                              <w:p w14:paraId="52F749D0" w14:textId="77777777" w:rsidR="00DB1887" w:rsidRDefault="00DB1887">
                                <w:pPr>
                                  <w:rPr>
                                    <w:rFonts w:ascii="Times New Roman" w:eastAsia="Times New Roman" w:hAnsi="Times New Roman" w:cs="Times New Roman"/>
                                    <w:sz w:val="24"/>
                                    <w:szCs w:val="24"/>
                                  </w:rPr>
                                </w:pPr>
                                <w:r w:rsidRPr="00941A23">
                                  <w:rPr>
                                    <w:rFonts w:ascii="Times New Roman" w:eastAsia="Times New Roman" w:hAnsi="Times New Roman" w:cs="Times New Roman"/>
                                    <w:sz w:val="24"/>
                                    <w:szCs w:val="24"/>
                                  </w:rPr>
                                  <w:t xml:space="preserve">Web site address, </w:t>
                                </w:r>
                              </w:p>
                              <w:p w14:paraId="327D39B5" w14:textId="77777777" w:rsidR="00DB1887" w:rsidRDefault="00DB1887">
                                <w:pPr>
                                  <w:rPr>
                                    <w:rFonts w:ascii="Times New Roman" w:eastAsia="Times New Roman" w:hAnsi="Times New Roman" w:cs="Times New Roman"/>
                                    <w:sz w:val="24"/>
                                    <w:szCs w:val="24"/>
                                  </w:rPr>
                                </w:pPr>
                                <w:r w:rsidRPr="00941A23">
                                  <w:rPr>
                                    <w:rFonts w:ascii="Times New Roman" w:eastAsia="Times New Roman" w:hAnsi="Times New Roman" w:cs="Times New Roman"/>
                                    <w:sz w:val="24"/>
                                    <w:szCs w:val="24"/>
                                  </w:rPr>
                                  <w:t xml:space="preserve">telephone number, fax number, </w:t>
                                </w:r>
                              </w:p>
                              <w:p w14:paraId="03D2683E" w14:textId="77777777" w:rsidR="00DB1887" w:rsidRDefault="00DB1887">
                                <w:pPr>
                                  <w:rPr>
                                    <w:rFonts w:ascii="Times New Roman" w:eastAsia="Times New Roman" w:hAnsi="Times New Roman" w:cs="Times New Roman"/>
                                    <w:sz w:val="24"/>
                                    <w:szCs w:val="24"/>
                                  </w:rPr>
                                </w:pPr>
                                <w:r w:rsidRPr="00941A23">
                                  <w:rPr>
                                    <w:rFonts w:ascii="Times New Roman" w:eastAsia="Times New Roman" w:hAnsi="Times New Roman" w:cs="Times New Roman"/>
                                    <w:sz w:val="24"/>
                                    <w:szCs w:val="24"/>
                                  </w:rPr>
                                  <w:t xml:space="preserve">e-mail address and </w:t>
                                </w:r>
                              </w:p>
                              <w:p w14:paraId="6AB6FD86" w14:textId="091B9FE9" w:rsidR="00DB1887" w:rsidRDefault="00DB1887">
                                <w:r w:rsidRPr="00941A23">
                                  <w:rPr>
                                    <w:rFonts w:ascii="Times New Roman" w:eastAsia="Times New Roman" w:hAnsi="Times New Roman" w:cs="Times New Roman"/>
                                    <w:sz w:val="24"/>
                                    <w:szCs w:val="24"/>
                                  </w:rPr>
                                  <w:t>primary contact person.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A864F0" id="_x0000_t202" coordsize="21600,21600" o:spt="202" path="m,l,21600r21600,l21600,xe">
                    <v:stroke joinstyle="miter"/>
                    <v:path gradientshapeok="t" o:connecttype="rect"/>
                  </v:shapetype>
                  <v:shape id="Text Box 2" o:spid="_x0000_s1026" type="#_x0000_t202" style="position:absolute;margin-left:46.8pt;margin-top:242.05pt;width:376.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" strokecolor="#2e74b5 [2408]">
                    <v:textbox style="mso-fit-shape-to-text:t">
                      <w:txbxContent>
                        <w:p w14:paraId="2CB007D2" w14:textId="77777777" w:rsidR="00DB1887" w:rsidRDefault="00DB1887">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BEAM</w:t>
                          </w:r>
                          <w:r w:rsidRPr="00941A23">
                            <w:rPr>
                              <w:rFonts w:ascii="Times New Roman" w:eastAsia="Times New Roman" w:hAnsi="Times New Roman" w:cs="Times New Roman"/>
                              <w:sz w:val="24"/>
                              <w:szCs w:val="24"/>
                            </w:rPr>
                            <w:t xml:space="preserve">, </w:t>
                          </w:r>
                        </w:p>
                        <w:p w14:paraId="52F749D0" w14:textId="77777777" w:rsidR="00DB1887" w:rsidRDefault="00DB1887">
                          <w:pPr>
                            <w:rPr>
                              <w:rFonts w:ascii="Times New Roman" w:eastAsia="Times New Roman" w:hAnsi="Times New Roman" w:cs="Times New Roman"/>
                              <w:sz w:val="24"/>
                              <w:szCs w:val="24"/>
                            </w:rPr>
                          </w:pPr>
                          <w:r w:rsidRPr="00941A23">
                            <w:rPr>
                              <w:rFonts w:ascii="Times New Roman" w:eastAsia="Times New Roman" w:hAnsi="Times New Roman" w:cs="Times New Roman"/>
                              <w:sz w:val="24"/>
                              <w:szCs w:val="24"/>
                            </w:rPr>
                            <w:t xml:space="preserve">Web site address, </w:t>
                          </w:r>
                        </w:p>
                        <w:p w14:paraId="327D39B5" w14:textId="77777777" w:rsidR="00DB1887" w:rsidRDefault="00DB1887">
                          <w:pPr>
                            <w:rPr>
                              <w:rFonts w:ascii="Times New Roman" w:eastAsia="Times New Roman" w:hAnsi="Times New Roman" w:cs="Times New Roman"/>
                              <w:sz w:val="24"/>
                              <w:szCs w:val="24"/>
                            </w:rPr>
                          </w:pPr>
                          <w:r w:rsidRPr="00941A23">
                            <w:rPr>
                              <w:rFonts w:ascii="Times New Roman" w:eastAsia="Times New Roman" w:hAnsi="Times New Roman" w:cs="Times New Roman"/>
                              <w:sz w:val="24"/>
                              <w:szCs w:val="24"/>
                            </w:rPr>
                            <w:t xml:space="preserve">telephone number, fax number, </w:t>
                          </w:r>
                        </w:p>
                        <w:p w14:paraId="03D2683E" w14:textId="77777777" w:rsidR="00DB1887" w:rsidRDefault="00DB1887">
                          <w:pPr>
                            <w:rPr>
                              <w:rFonts w:ascii="Times New Roman" w:eastAsia="Times New Roman" w:hAnsi="Times New Roman" w:cs="Times New Roman"/>
                              <w:sz w:val="24"/>
                              <w:szCs w:val="24"/>
                            </w:rPr>
                          </w:pPr>
                          <w:r w:rsidRPr="00941A23">
                            <w:rPr>
                              <w:rFonts w:ascii="Times New Roman" w:eastAsia="Times New Roman" w:hAnsi="Times New Roman" w:cs="Times New Roman"/>
                              <w:sz w:val="24"/>
                              <w:szCs w:val="24"/>
                            </w:rPr>
                            <w:t xml:space="preserve">e-mail address and </w:t>
                          </w:r>
                        </w:p>
                        <w:p w14:paraId="6AB6FD86" w14:textId="091B9FE9" w:rsidR="00DB1887" w:rsidRDefault="00DB1887">
                          <w:r w:rsidRPr="00941A23">
                            <w:rPr>
                              <w:rFonts w:ascii="Times New Roman" w:eastAsia="Times New Roman" w:hAnsi="Times New Roman" w:cs="Times New Roman"/>
                              <w:sz w:val="24"/>
                              <w:szCs w:val="24"/>
                            </w:rPr>
                            <w:t>primary contact person.</w:t>
                          </w:r>
                        </w:p>
                      </w:txbxContent>
                    </v:textbox>
                    <w10:wrap type="square"/>
                  </v:shape>
                </w:pict>
              </mc:Fallback>
            </mc:AlternateContent>
          </w:r>
          <w:r w:rsidR="00941A23">
            <w:rPr>
              <w:rFonts w:ascii="Times New Roman" w:eastAsia="Times New Roman" w:hAnsi="Times New Roman" w:cs="Times New Roman"/>
              <w:color w:val="000000" w:themeColor="text1"/>
              <w:sz w:val="24"/>
              <w:szCs w:val="24"/>
            </w:rPr>
            <w:br w:type="page"/>
          </w:r>
        </w:p>
      </w:sdtContent>
    </w:sdt>
    <w:p w14:paraId="7D3AFBA9" w14:textId="3FD18D61" w:rsidR="00E15F46" w:rsidRPr="004A41CC" w:rsidRDefault="00E15F46" w:rsidP="00E15F46">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E15F46">
        <w:rPr>
          <w:rFonts w:ascii="Times New Roman" w:eastAsia="Times New Roman" w:hAnsi="Times New Roman" w:cs="Times New Roman"/>
          <w:b/>
          <w:bCs/>
          <w:color w:val="000000" w:themeColor="text1"/>
          <w:sz w:val="24"/>
          <w:szCs w:val="24"/>
        </w:rPr>
        <w:lastRenderedPageBreak/>
        <w:t>PROPOSAL GUIDELINES AND REQUIREMENTS</w:t>
      </w:r>
    </w:p>
    <w:p w14:paraId="5CF6136A" w14:textId="3E63852C" w:rsidR="004A41CC" w:rsidRPr="00E15F46" w:rsidRDefault="004A41CC" w:rsidP="004A41CC">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4A41CC">
        <w:rPr>
          <w:rFonts w:ascii="Times New Roman" w:hAnsi="Times New Roman" w:cs="Times New Roman"/>
          <w:color w:val="000000" w:themeColor="text1"/>
          <w:sz w:val="24"/>
          <w:szCs w:val="24"/>
          <w:highlight w:val="lightGray"/>
          <w:shd w:val="clear" w:color="auto" w:fill="000066"/>
        </w:rPr>
        <w:t>This will be a concept to completion production.  The purpose of this </w:t>
      </w:r>
      <w:r w:rsidRPr="004A41CC">
        <w:rPr>
          <w:rFonts w:ascii="Times New Roman" w:hAnsi="Times New Roman" w:cs="Times New Roman"/>
          <w:color w:val="000000" w:themeColor="text1"/>
          <w:sz w:val="24"/>
          <w:szCs w:val="24"/>
          <w:highlight w:val="lightGray"/>
        </w:rPr>
        <w:t>RFP</w:t>
      </w:r>
      <w:r w:rsidRPr="004A41CC">
        <w:rPr>
          <w:rFonts w:ascii="Times New Roman" w:hAnsi="Times New Roman" w:cs="Times New Roman"/>
          <w:color w:val="000000" w:themeColor="text1"/>
          <w:sz w:val="24"/>
          <w:szCs w:val="24"/>
          <w:highlight w:val="lightGray"/>
          <w:shd w:val="clear" w:color="auto" w:fill="000066"/>
        </w:rPr>
        <w:t> is to provide a fair evaluation for all candidates and to provide the candidates with the evaluation criteria against which they will be judged.</w:t>
      </w:r>
    </w:p>
    <w:p w14:paraId="1E979C35" w14:textId="77777777" w:rsidR="004A41CC" w:rsidRPr="004A41CC" w:rsidRDefault="00E15F46" w:rsidP="00E15F4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15F46">
        <w:rPr>
          <w:rFonts w:ascii="Times New Roman" w:eastAsia="Times New Roman" w:hAnsi="Times New Roman" w:cs="Times New Roman"/>
          <w:color w:val="000000" w:themeColor="text1"/>
          <w:sz w:val="24"/>
          <w:szCs w:val="24"/>
        </w:rPr>
        <w:t xml:space="preserve">In your </w:t>
      </w:r>
      <w:proofErr w:type="gramStart"/>
      <w:r w:rsidRPr="00E15F46">
        <w:rPr>
          <w:rFonts w:ascii="Times New Roman" w:eastAsia="Times New Roman" w:hAnsi="Times New Roman" w:cs="Times New Roman"/>
          <w:color w:val="000000" w:themeColor="text1"/>
          <w:sz w:val="24"/>
          <w:szCs w:val="24"/>
        </w:rPr>
        <w:t>proposal</w:t>
      </w:r>
      <w:proofErr w:type="gramEnd"/>
      <w:r w:rsidRPr="00E15F46">
        <w:rPr>
          <w:rFonts w:ascii="Times New Roman" w:eastAsia="Times New Roman" w:hAnsi="Times New Roman" w:cs="Times New Roman"/>
          <w:color w:val="000000" w:themeColor="text1"/>
          <w:sz w:val="24"/>
          <w:szCs w:val="24"/>
        </w:rPr>
        <w:t xml:space="preserve"> please provide the name, address, and EIN of the sub-contractor.  </w:t>
      </w:r>
    </w:p>
    <w:p w14:paraId="5AD58C69" w14:textId="059BBBB7" w:rsidR="00E15F46" w:rsidRPr="004A41CC" w:rsidRDefault="00E15F46" w:rsidP="00E15F4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15F46">
        <w:rPr>
          <w:rFonts w:ascii="Times New Roman" w:eastAsia="Times New Roman" w:hAnsi="Times New Roman" w:cs="Times New Roman"/>
          <w:color w:val="000000" w:themeColor="text1"/>
          <w:sz w:val="24"/>
          <w:szCs w:val="24"/>
        </w:rPr>
        <w:t xml:space="preserve">The Example Corp. of Tampa Florida will not refuse a proposal based upon the use of sub-contractors; </w:t>
      </w:r>
      <w:proofErr w:type="gramStart"/>
      <w:r w:rsidRPr="00E15F46">
        <w:rPr>
          <w:rFonts w:ascii="Times New Roman" w:eastAsia="Times New Roman" w:hAnsi="Times New Roman" w:cs="Times New Roman"/>
          <w:color w:val="000000" w:themeColor="text1"/>
          <w:sz w:val="24"/>
          <w:szCs w:val="24"/>
        </w:rPr>
        <w:t>however</w:t>
      </w:r>
      <w:proofErr w:type="gramEnd"/>
      <w:r w:rsidRPr="00E15F46">
        <w:rPr>
          <w:rFonts w:ascii="Times New Roman" w:eastAsia="Times New Roman" w:hAnsi="Times New Roman" w:cs="Times New Roman"/>
          <w:color w:val="000000" w:themeColor="text1"/>
          <w:sz w:val="24"/>
          <w:szCs w:val="24"/>
        </w:rPr>
        <w:t xml:space="preserve"> we retain the right to refuse the sub-contractors you have selected.  Provisions of this RFP and the contents of the successful responses are considered available for inclusion in final contractual obligations.</w:t>
      </w:r>
    </w:p>
    <w:p w14:paraId="248EE722" w14:textId="77777777" w:rsidR="004A41CC" w:rsidRPr="004A41CC" w:rsidRDefault="004A41CC" w:rsidP="004A41CC">
      <w:pPr>
        <w:numPr>
          <w:ilvl w:val="0"/>
          <w:numId w:val="1"/>
        </w:numPr>
        <w:spacing w:before="120" w:after="100" w:afterAutospacing="1" w:line="240" w:lineRule="auto"/>
        <w:ind w:left="1080"/>
        <w:rPr>
          <w:rFonts w:ascii="Times New Roman" w:eastAsia="Times New Roman" w:hAnsi="Times New Roman" w:cs="Times New Roman"/>
          <w:sz w:val="24"/>
          <w:szCs w:val="24"/>
        </w:rPr>
      </w:pPr>
      <w:r w:rsidRPr="004A41CC">
        <w:rPr>
          <w:rFonts w:ascii="Times New Roman" w:eastAsia="Times New Roman" w:hAnsi="Times New Roman" w:cs="Times New Roman"/>
          <w:sz w:val="24"/>
          <w:szCs w:val="24"/>
        </w:rPr>
        <w:t>Your proposal must include a cost proposal as described above.  All costs associated with the delivery of the project should be presented in a flat rate, fee for service format.</w:t>
      </w:r>
    </w:p>
    <w:p w14:paraId="25EAA474" w14:textId="77777777" w:rsidR="005060EA" w:rsidRPr="005060EA" w:rsidRDefault="005060EA" w:rsidP="005060EA">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5060EA">
        <w:rPr>
          <w:rFonts w:ascii="Times New Roman" w:eastAsia="Times New Roman" w:hAnsi="Times New Roman" w:cs="Times New Roman"/>
          <w:b/>
          <w:bCs/>
          <w:color w:val="000000" w:themeColor="text1"/>
          <w:sz w:val="27"/>
          <w:szCs w:val="27"/>
        </w:rPr>
        <w:t>BUDGET</w:t>
      </w:r>
    </w:p>
    <w:p w14:paraId="35B3B681" w14:textId="77777777" w:rsidR="005060EA" w:rsidRPr="005060EA" w:rsidRDefault="005060EA" w:rsidP="005060EA">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Please provide several cost proposals to accomplish the scope as outlined.  The budget must encompass all design, production, and software acquisitions necessary for development and maintenance of the voice email system.</w:t>
      </w:r>
    </w:p>
    <w:p w14:paraId="17B7E4CB" w14:textId="77777777" w:rsidR="005060EA" w:rsidRPr="005060EA" w:rsidRDefault="005060EA" w:rsidP="0034466A">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5060EA">
        <w:rPr>
          <w:rFonts w:ascii="Times New Roman" w:eastAsia="Times New Roman" w:hAnsi="Times New Roman" w:cs="Times New Roman"/>
          <w:b/>
          <w:bCs/>
          <w:color w:val="000000" w:themeColor="text1"/>
          <w:sz w:val="24"/>
          <w:szCs w:val="24"/>
        </w:rPr>
        <w:t>Hosting options/information:</w:t>
      </w:r>
    </w:p>
    <w:p w14:paraId="04D0F433" w14:textId="77777777" w:rsidR="005060EA" w:rsidRPr="005060EA" w:rsidRDefault="005060EA" w:rsidP="0034466A">
      <w:pPr>
        <w:shd w:val="clear" w:color="auto" w:fill="FFFFFF" w:themeFill="background1"/>
        <w:spacing w:after="0" w:line="240" w:lineRule="auto"/>
        <w:ind w:left="72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Do you provide hosting?  If so, please provide answers to the following questions:</w:t>
      </w:r>
    </w:p>
    <w:p w14:paraId="5F3501B2" w14:textId="23174143" w:rsid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How often do you backup?</w:t>
      </w:r>
    </w:p>
    <w:p w14:paraId="4E2F5ABD" w14:textId="78993129" w:rsidR="0034466A" w:rsidRDefault="00947A61" w:rsidP="0034466A">
      <w:pPr>
        <w:numPr>
          <w:ilvl w:val="2"/>
          <w:numId w:val="5"/>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Full backup performs every 24 hours</w:t>
      </w:r>
    </w:p>
    <w:p w14:paraId="27FFFB8A" w14:textId="3C94AE18" w:rsidR="00947A61" w:rsidRPr="005060EA" w:rsidRDefault="00947A61" w:rsidP="00947A61">
      <w:pPr>
        <w:numPr>
          <w:ilvl w:val="2"/>
          <w:numId w:val="5"/>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Incremental backup every 6 hours</w:t>
      </w:r>
    </w:p>
    <w:p w14:paraId="0F8EFA36" w14:textId="2EE7AC15" w:rsid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How often do you have down time?</w:t>
      </w:r>
    </w:p>
    <w:p w14:paraId="08C1618C" w14:textId="77777777" w:rsidR="00947A61" w:rsidRPr="005060EA" w:rsidRDefault="00947A61" w:rsidP="00947A61">
      <w:pPr>
        <w:numPr>
          <w:ilvl w:val="2"/>
          <w:numId w:val="5"/>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p>
    <w:p w14:paraId="7B219659" w14:textId="790EAB5B" w:rsid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How often do you upgrade software/hardware?</w:t>
      </w:r>
    </w:p>
    <w:p w14:paraId="42D0AE7B" w14:textId="7B4819CB" w:rsidR="00CE5DB5" w:rsidRPr="005060EA" w:rsidRDefault="00CE5DB5" w:rsidP="00CE5DB5">
      <w:pPr>
        <w:numPr>
          <w:ilvl w:val="2"/>
          <w:numId w:val="5"/>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Our team actively looks to upgrade software/hardware to be above standard</w:t>
      </w:r>
    </w:p>
    <w:p w14:paraId="5291BF07" w14:textId="77777777" w:rsidR="005060EA" w:rsidRP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Please describe your technical support.</w:t>
      </w:r>
    </w:p>
    <w:p w14:paraId="3C5A628F" w14:textId="77777777" w:rsidR="005060EA" w:rsidRP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Please describe your security.</w:t>
      </w:r>
    </w:p>
    <w:p w14:paraId="7283DAD1" w14:textId="77777777" w:rsidR="005060EA" w:rsidRP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Do you have a high-speed, direct connection to the Internet?</w:t>
      </w:r>
    </w:p>
    <w:p w14:paraId="476E8015" w14:textId="77777777" w:rsidR="005060EA" w:rsidRP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Please describe your methodology and service level agreements.</w:t>
      </w:r>
    </w:p>
    <w:p w14:paraId="75347EB7" w14:textId="77777777" w:rsidR="005060EA" w:rsidRPr="005060EA" w:rsidRDefault="005060EA" w:rsidP="0034466A">
      <w:pPr>
        <w:numPr>
          <w:ilvl w:val="0"/>
          <w:numId w:val="5"/>
        </w:num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 xml:space="preserve">Pricing, </w:t>
      </w:r>
      <w:proofErr w:type="gramStart"/>
      <w:r w:rsidRPr="005060EA">
        <w:rPr>
          <w:rFonts w:ascii="Times New Roman" w:eastAsia="Times New Roman" w:hAnsi="Times New Roman" w:cs="Times New Roman"/>
          <w:color w:val="000000" w:themeColor="text1"/>
          <w:sz w:val="24"/>
          <w:szCs w:val="24"/>
        </w:rPr>
        <w:t>terms</w:t>
      </w:r>
      <w:proofErr w:type="gramEnd"/>
      <w:r w:rsidRPr="005060EA">
        <w:rPr>
          <w:rFonts w:ascii="Times New Roman" w:eastAsia="Times New Roman" w:hAnsi="Times New Roman" w:cs="Times New Roman"/>
          <w:color w:val="000000" w:themeColor="text1"/>
          <w:sz w:val="24"/>
          <w:szCs w:val="24"/>
        </w:rPr>
        <w:t xml:space="preserve"> and conditions.</w:t>
      </w:r>
    </w:p>
    <w:p w14:paraId="79EE318E" w14:textId="77777777" w:rsidR="005060EA" w:rsidRPr="005060EA" w:rsidRDefault="005060EA" w:rsidP="0034466A">
      <w:pPr>
        <w:shd w:val="clear" w:color="auto" w:fill="FFFFFF" w:themeFill="background1"/>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If you do not provide hosting, please suggest a vendor/partner to provide this service and provide answers to the above questions.</w:t>
      </w:r>
    </w:p>
    <w:p w14:paraId="1D12EC46" w14:textId="77777777" w:rsidR="005060EA" w:rsidRPr="005060EA" w:rsidRDefault="005060EA" w:rsidP="00941A23">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5060EA">
        <w:rPr>
          <w:rFonts w:ascii="Times New Roman" w:eastAsia="Times New Roman" w:hAnsi="Times New Roman" w:cs="Times New Roman"/>
          <w:b/>
          <w:bCs/>
          <w:color w:val="000000" w:themeColor="text1"/>
          <w:sz w:val="24"/>
          <w:szCs w:val="24"/>
        </w:rPr>
        <w:lastRenderedPageBreak/>
        <w:t>Title Page:</w:t>
      </w:r>
    </w:p>
    <w:p w14:paraId="79FEF7D7" w14:textId="77777777" w:rsidR="005060EA" w:rsidRPr="005060EA" w:rsidRDefault="005060EA" w:rsidP="00941A23">
      <w:pPr>
        <w:shd w:val="clear" w:color="auto" w:fill="FFFFFF" w:themeFill="background1"/>
        <w:spacing w:after="0" w:line="240" w:lineRule="auto"/>
        <w:ind w:left="72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Example Corp. of Tampa Florida, voice mail Development Proposal, your company name, address, Web site address, telephone number, fax number, e-mail address and primary contact person.</w:t>
      </w:r>
    </w:p>
    <w:p w14:paraId="4576FF12" w14:textId="77777777" w:rsidR="005060EA" w:rsidRPr="005060EA" w:rsidRDefault="005060EA" w:rsidP="00941A23">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5060EA">
        <w:rPr>
          <w:rFonts w:ascii="Times New Roman" w:eastAsia="Times New Roman" w:hAnsi="Times New Roman" w:cs="Times New Roman"/>
          <w:b/>
          <w:bCs/>
          <w:color w:val="000000" w:themeColor="text1"/>
          <w:sz w:val="24"/>
          <w:szCs w:val="24"/>
        </w:rPr>
        <w:t>Cover Letter:</w:t>
      </w:r>
    </w:p>
    <w:p w14:paraId="01243B12" w14:textId="77777777" w:rsidR="005060EA" w:rsidRPr="005060EA" w:rsidRDefault="005060EA" w:rsidP="00941A23">
      <w:pPr>
        <w:shd w:val="clear" w:color="auto" w:fill="FFFFFF" w:themeFill="background1"/>
        <w:spacing w:after="0" w:line="240" w:lineRule="auto"/>
        <w:ind w:left="72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Signed by the person or persons authorized to sign on behalf of the company (1-2 pages).</w:t>
      </w:r>
    </w:p>
    <w:p w14:paraId="65FAD9BC" w14:textId="77777777" w:rsidR="005060EA" w:rsidRPr="005060EA" w:rsidRDefault="005060EA" w:rsidP="00941A23">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5060EA">
        <w:rPr>
          <w:rFonts w:ascii="Times New Roman" w:eastAsia="Times New Roman" w:hAnsi="Times New Roman" w:cs="Times New Roman"/>
          <w:b/>
          <w:bCs/>
          <w:color w:val="000000" w:themeColor="text1"/>
          <w:sz w:val="24"/>
          <w:szCs w:val="24"/>
        </w:rPr>
        <w:t>Proposal:</w:t>
      </w:r>
    </w:p>
    <w:p w14:paraId="637FE3FA" w14:textId="77777777" w:rsidR="005060EA" w:rsidRPr="005060EA" w:rsidRDefault="005060EA" w:rsidP="00941A23">
      <w:pPr>
        <w:shd w:val="clear" w:color="auto" w:fill="FFFFFF" w:themeFill="background1"/>
        <w:spacing w:after="0" w:line="240" w:lineRule="auto"/>
        <w:ind w:left="72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 xml:space="preserve">Discuss your proposed solution, including the features, </w:t>
      </w:r>
      <w:proofErr w:type="gramStart"/>
      <w:r w:rsidRPr="005060EA">
        <w:rPr>
          <w:rFonts w:ascii="Times New Roman" w:eastAsia="Times New Roman" w:hAnsi="Times New Roman" w:cs="Times New Roman"/>
          <w:color w:val="000000" w:themeColor="text1"/>
          <w:sz w:val="24"/>
          <w:szCs w:val="24"/>
        </w:rPr>
        <w:t>benefits</w:t>
      </w:r>
      <w:proofErr w:type="gramEnd"/>
      <w:r w:rsidRPr="005060EA">
        <w:rPr>
          <w:rFonts w:ascii="Times New Roman" w:eastAsia="Times New Roman" w:hAnsi="Times New Roman" w:cs="Times New Roman"/>
          <w:color w:val="000000" w:themeColor="text1"/>
          <w:sz w:val="24"/>
          <w:szCs w:val="24"/>
        </w:rPr>
        <w:t xml:space="preserve"> and uniqueness of your solution.  You should also touch on your ability to deliver the project in the time frame noted in Section 5 (3-10 pages).</w:t>
      </w:r>
    </w:p>
    <w:p w14:paraId="3C59DB97" w14:textId="77777777" w:rsidR="005060EA" w:rsidRPr="005060EA" w:rsidRDefault="005060EA" w:rsidP="00941A23">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5060EA">
        <w:rPr>
          <w:rFonts w:ascii="Times New Roman" w:eastAsia="Times New Roman" w:hAnsi="Times New Roman" w:cs="Times New Roman"/>
          <w:b/>
          <w:bCs/>
          <w:color w:val="000000" w:themeColor="text1"/>
          <w:sz w:val="24"/>
          <w:szCs w:val="24"/>
        </w:rPr>
        <w:t>Qualifications:</w:t>
      </w:r>
    </w:p>
    <w:p w14:paraId="5E4A0DAA" w14:textId="77777777" w:rsidR="005060EA" w:rsidRPr="005060EA" w:rsidRDefault="005060EA" w:rsidP="00941A23">
      <w:pPr>
        <w:shd w:val="clear" w:color="auto" w:fill="FFFFFF" w:themeFill="background1"/>
        <w:spacing w:after="0" w:line="240" w:lineRule="auto"/>
        <w:ind w:left="720"/>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Provide the information requested in Section 12 (10-20 pages).</w:t>
      </w:r>
    </w:p>
    <w:p w14:paraId="37174241" w14:textId="46864D39" w:rsidR="005060EA" w:rsidRDefault="005060EA">
      <w:pPr>
        <w:rPr>
          <w:rFonts w:ascii="Times New Roman" w:hAnsi="Times New Roman" w:cs="Times New Roman"/>
          <w:sz w:val="24"/>
          <w:szCs w:val="24"/>
        </w:rPr>
      </w:pPr>
    </w:p>
    <w:p w14:paraId="294D5DB3" w14:textId="18105546" w:rsidR="00F764F5" w:rsidRDefault="00F764F5">
      <w:pPr>
        <w:rPr>
          <w:rFonts w:ascii="Times New Roman" w:hAnsi="Times New Roman" w:cs="Times New Roman"/>
          <w:sz w:val="24"/>
          <w:szCs w:val="24"/>
        </w:rPr>
      </w:pPr>
    </w:p>
    <w:p w14:paraId="45A42F94" w14:textId="46C20FBD" w:rsidR="00F764F5" w:rsidRDefault="00F764F5">
      <w:pPr>
        <w:rPr>
          <w:rFonts w:ascii="Times New Roman" w:hAnsi="Times New Roman" w:cs="Times New Roman"/>
          <w:sz w:val="24"/>
          <w:szCs w:val="24"/>
        </w:rPr>
      </w:pPr>
    </w:p>
    <w:p w14:paraId="1DE2B0BC" w14:textId="1CA2E56E" w:rsidR="00F764F5" w:rsidRDefault="00F764F5">
      <w:pPr>
        <w:rPr>
          <w:rFonts w:ascii="Times New Roman" w:hAnsi="Times New Roman" w:cs="Times New Roman"/>
          <w:sz w:val="24"/>
          <w:szCs w:val="24"/>
        </w:rPr>
      </w:pPr>
    </w:p>
    <w:p w14:paraId="30486B3A" w14:textId="654667BC" w:rsidR="00F764F5" w:rsidRDefault="00F764F5">
      <w:pPr>
        <w:rPr>
          <w:rFonts w:ascii="Times New Roman" w:hAnsi="Times New Roman" w:cs="Times New Roman"/>
          <w:sz w:val="24"/>
          <w:szCs w:val="24"/>
        </w:rPr>
      </w:pPr>
    </w:p>
    <w:p w14:paraId="59068511" w14:textId="6A2BBAFC" w:rsidR="00F764F5" w:rsidRDefault="00F764F5">
      <w:pPr>
        <w:rPr>
          <w:rFonts w:ascii="Times New Roman" w:hAnsi="Times New Roman" w:cs="Times New Roman"/>
          <w:sz w:val="24"/>
          <w:szCs w:val="24"/>
        </w:rPr>
      </w:pPr>
    </w:p>
    <w:p w14:paraId="2AB13F46" w14:textId="6CD51F38" w:rsidR="00F764F5" w:rsidRDefault="00F764F5">
      <w:pPr>
        <w:rPr>
          <w:rFonts w:ascii="Times New Roman" w:hAnsi="Times New Roman" w:cs="Times New Roman"/>
          <w:sz w:val="24"/>
          <w:szCs w:val="24"/>
        </w:rPr>
      </w:pPr>
    </w:p>
    <w:p w14:paraId="471B896D" w14:textId="0673EB99" w:rsidR="00F764F5" w:rsidRDefault="00F764F5">
      <w:pPr>
        <w:rPr>
          <w:rFonts w:ascii="Times New Roman" w:hAnsi="Times New Roman" w:cs="Times New Roman"/>
          <w:sz w:val="24"/>
          <w:szCs w:val="24"/>
        </w:rPr>
      </w:pPr>
    </w:p>
    <w:p w14:paraId="28220D9F" w14:textId="3D7159B7" w:rsidR="00F764F5" w:rsidRDefault="00F764F5">
      <w:pPr>
        <w:rPr>
          <w:rFonts w:ascii="Times New Roman" w:hAnsi="Times New Roman" w:cs="Times New Roman"/>
          <w:sz w:val="24"/>
          <w:szCs w:val="24"/>
        </w:rPr>
      </w:pPr>
    </w:p>
    <w:p w14:paraId="408B89DD" w14:textId="4434A898" w:rsidR="00F764F5" w:rsidRDefault="00F764F5">
      <w:pPr>
        <w:rPr>
          <w:rFonts w:ascii="Times New Roman" w:hAnsi="Times New Roman" w:cs="Times New Roman"/>
          <w:sz w:val="24"/>
          <w:szCs w:val="24"/>
        </w:rPr>
      </w:pPr>
    </w:p>
    <w:p w14:paraId="3334A9BC" w14:textId="066054F6" w:rsidR="00F764F5" w:rsidRDefault="00F764F5">
      <w:pPr>
        <w:rPr>
          <w:rFonts w:ascii="Times New Roman" w:hAnsi="Times New Roman" w:cs="Times New Roman"/>
          <w:sz w:val="24"/>
          <w:szCs w:val="24"/>
        </w:rPr>
      </w:pPr>
    </w:p>
    <w:p w14:paraId="38A815AB" w14:textId="235412B8" w:rsidR="00F764F5" w:rsidRDefault="00F764F5">
      <w:pPr>
        <w:rPr>
          <w:rFonts w:ascii="Times New Roman" w:hAnsi="Times New Roman" w:cs="Times New Roman"/>
          <w:sz w:val="24"/>
          <w:szCs w:val="24"/>
        </w:rPr>
      </w:pPr>
    </w:p>
    <w:p w14:paraId="6B5EEF43" w14:textId="340DD60D" w:rsidR="00F764F5" w:rsidRDefault="00F764F5">
      <w:pPr>
        <w:rPr>
          <w:rFonts w:ascii="Times New Roman" w:hAnsi="Times New Roman" w:cs="Times New Roman"/>
          <w:sz w:val="24"/>
          <w:szCs w:val="24"/>
        </w:rPr>
      </w:pPr>
    </w:p>
    <w:p w14:paraId="11D97C2E" w14:textId="5F7DA0D0" w:rsidR="00F764F5" w:rsidRDefault="00F764F5">
      <w:pPr>
        <w:rPr>
          <w:rFonts w:ascii="Times New Roman" w:hAnsi="Times New Roman" w:cs="Times New Roman"/>
          <w:sz w:val="24"/>
          <w:szCs w:val="24"/>
        </w:rPr>
      </w:pPr>
    </w:p>
    <w:p w14:paraId="718F3CED" w14:textId="1F21497C" w:rsidR="00F764F5" w:rsidRDefault="00F764F5">
      <w:pPr>
        <w:rPr>
          <w:rFonts w:ascii="Times New Roman" w:hAnsi="Times New Roman" w:cs="Times New Roman"/>
          <w:sz w:val="24"/>
          <w:szCs w:val="24"/>
        </w:rPr>
      </w:pPr>
    </w:p>
    <w:p w14:paraId="5B0CD769" w14:textId="16B0CE49" w:rsidR="00F764F5" w:rsidRDefault="00F764F5">
      <w:pPr>
        <w:rPr>
          <w:rFonts w:ascii="Times New Roman" w:hAnsi="Times New Roman" w:cs="Times New Roman"/>
          <w:sz w:val="24"/>
          <w:szCs w:val="24"/>
        </w:rPr>
      </w:pPr>
    </w:p>
    <w:p w14:paraId="0BB0A666" w14:textId="77777777" w:rsidR="008A61B9" w:rsidRPr="00F764F5" w:rsidRDefault="008A61B9" w:rsidP="008A61B9">
      <w:pPr>
        <w:ind w:left="3600"/>
        <w:rPr>
          <w:rFonts w:ascii="Times New Roman" w:hAnsi="Times New Roman" w:cs="Times New Roman"/>
          <w:sz w:val="40"/>
          <w:szCs w:val="40"/>
          <w:u w:val="single"/>
        </w:rPr>
      </w:pPr>
      <w:r w:rsidRPr="00F764F5">
        <w:rPr>
          <w:rFonts w:ascii="Times New Roman" w:hAnsi="Times New Roman" w:cs="Times New Roman"/>
          <w:sz w:val="40"/>
          <w:szCs w:val="40"/>
          <w:u w:val="single"/>
        </w:rPr>
        <w:t>Cover Letter</w:t>
      </w:r>
    </w:p>
    <w:p w14:paraId="17E672A8" w14:textId="77777777" w:rsidR="00F764F5" w:rsidRDefault="00F764F5">
      <w:pPr>
        <w:rPr>
          <w:rFonts w:ascii="Times New Roman" w:hAnsi="Times New Roman" w:cs="Times New Roman"/>
          <w:sz w:val="24"/>
          <w:szCs w:val="24"/>
        </w:rPr>
      </w:pPr>
    </w:p>
    <w:p w14:paraId="76D9AAE6" w14:textId="357D3EFA" w:rsidR="005060EA" w:rsidRPr="00E31B7B" w:rsidRDefault="00E31B7B" w:rsidP="00E31B7B">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A41CC">
        <w:rPr>
          <w:rFonts w:ascii="Times New Roman" w:eastAsia="Times New Roman" w:hAnsi="Times New Roman" w:cs="Times New Roman"/>
          <w:sz w:val="24"/>
          <w:szCs w:val="24"/>
        </w:rPr>
        <w:t xml:space="preserve">Betty </w:t>
      </w:r>
      <w:proofErr w:type="spellStart"/>
      <w:r w:rsidRPr="004A41CC">
        <w:rPr>
          <w:rFonts w:ascii="Times New Roman" w:eastAsia="Times New Roman" w:hAnsi="Times New Roman" w:cs="Times New Roman"/>
          <w:sz w:val="24"/>
          <w:szCs w:val="24"/>
        </w:rPr>
        <w:t>Boop</w:t>
      </w:r>
      <w:proofErr w:type="spellEnd"/>
      <w:r w:rsidRPr="004A41CC">
        <w:rPr>
          <w:rFonts w:ascii="Times New Roman" w:eastAsia="Times New Roman" w:hAnsi="Times New Roman" w:cs="Times New Roman"/>
          <w:sz w:val="24"/>
          <w:szCs w:val="24"/>
        </w:rPr>
        <w:br/>
        <w:t>Example Corp. of Tampa Florida</w:t>
      </w:r>
      <w:r w:rsidRPr="004A41CC">
        <w:rPr>
          <w:rFonts w:ascii="Times New Roman" w:eastAsia="Times New Roman" w:hAnsi="Times New Roman" w:cs="Times New Roman"/>
          <w:sz w:val="24"/>
          <w:szCs w:val="24"/>
        </w:rPr>
        <w:br/>
      </w:r>
      <w:r w:rsidRPr="004A41CC">
        <w:rPr>
          <w:rFonts w:ascii="Times New Roman" w:eastAsia="Times New Roman" w:hAnsi="Times New Roman" w:cs="Times New Roman"/>
          <w:sz w:val="24"/>
          <w:szCs w:val="24"/>
        </w:rPr>
        <w:lastRenderedPageBreak/>
        <w:t>123 Main Street</w:t>
      </w:r>
      <w:r w:rsidRPr="004A41CC">
        <w:rPr>
          <w:rFonts w:ascii="Times New Roman" w:eastAsia="Times New Roman" w:hAnsi="Times New Roman" w:cs="Times New Roman"/>
          <w:sz w:val="24"/>
          <w:szCs w:val="24"/>
        </w:rPr>
        <w:br/>
        <w:t>Anytown, USA 12345</w:t>
      </w:r>
    </w:p>
    <w:p w14:paraId="0643EF8D" w14:textId="7FD6F97E" w:rsidR="005060EA" w:rsidRDefault="005060EA">
      <w:pPr>
        <w:rPr>
          <w:rFonts w:ascii="Times New Roman" w:hAnsi="Times New Roman" w:cs="Times New Roman"/>
          <w:sz w:val="24"/>
          <w:szCs w:val="24"/>
        </w:rPr>
      </w:pPr>
      <w:r>
        <w:rPr>
          <w:rFonts w:ascii="Times New Roman" w:hAnsi="Times New Roman" w:cs="Times New Roman"/>
          <w:sz w:val="24"/>
          <w:szCs w:val="24"/>
        </w:rPr>
        <w:t>Greetings, Example Corp. of Tampa, Florida.</w:t>
      </w:r>
    </w:p>
    <w:p w14:paraId="1CE79D9D" w14:textId="77777777" w:rsidR="00F764F5" w:rsidRDefault="005060EA">
      <w:pPr>
        <w:rPr>
          <w:rFonts w:ascii="Times New Roman" w:hAnsi="Times New Roman" w:cs="Times New Roman"/>
          <w:sz w:val="24"/>
          <w:szCs w:val="24"/>
        </w:rPr>
      </w:pPr>
      <w:r>
        <w:rPr>
          <w:rFonts w:ascii="Times New Roman" w:hAnsi="Times New Roman" w:cs="Times New Roman"/>
          <w:sz w:val="24"/>
          <w:szCs w:val="24"/>
        </w:rPr>
        <w:tab/>
        <w:t>Hello, my name is Alex</w:t>
      </w:r>
      <w:r w:rsidR="005E1CC9">
        <w:rPr>
          <w:rFonts w:ascii="Times New Roman" w:hAnsi="Times New Roman" w:cs="Times New Roman"/>
          <w:sz w:val="24"/>
          <w:szCs w:val="24"/>
        </w:rPr>
        <w:t>. I</w:t>
      </w:r>
      <w:r>
        <w:rPr>
          <w:rFonts w:ascii="Times New Roman" w:hAnsi="Times New Roman" w:cs="Times New Roman"/>
          <w:sz w:val="24"/>
          <w:szCs w:val="24"/>
        </w:rPr>
        <w:t xml:space="preserve"> am reaching out to you</w:t>
      </w:r>
      <w:r w:rsidR="005E1CC9">
        <w:rPr>
          <w:rFonts w:ascii="Times New Roman" w:hAnsi="Times New Roman" w:cs="Times New Roman"/>
          <w:sz w:val="24"/>
          <w:szCs w:val="24"/>
        </w:rPr>
        <w:t xml:space="preserve"> today,</w:t>
      </w:r>
      <w:r>
        <w:rPr>
          <w:rFonts w:ascii="Times New Roman" w:hAnsi="Times New Roman" w:cs="Times New Roman"/>
          <w:sz w:val="24"/>
          <w:szCs w:val="24"/>
        </w:rPr>
        <w:t xml:space="preserve"> on behalf </w:t>
      </w:r>
      <w:proofErr w:type="gramStart"/>
      <w:r>
        <w:rPr>
          <w:rFonts w:ascii="Times New Roman" w:hAnsi="Times New Roman" w:cs="Times New Roman"/>
          <w:sz w:val="24"/>
          <w:szCs w:val="24"/>
        </w:rPr>
        <w:t xml:space="preserve">of  </w:t>
      </w:r>
      <w:r w:rsidR="003E0C56">
        <w:rPr>
          <w:rFonts w:ascii="Times New Roman" w:hAnsi="Times New Roman" w:cs="Times New Roman"/>
          <w:sz w:val="24"/>
          <w:szCs w:val="24"/>
        </w:rPr>
        <w:t>Team</w:t>
      </w:r>
      <w:proofErr w:type="gramEnd"/>
      <w:r w:rsidR="003E0C56">
        <w:rPr>
          <w:rFonts w:ascii="Times New Roman" w:hAnsi="Times New Roman" w:cs="Times New Roman"/>
          <w:sz w:val="24"/>
          <w:szCs w:val="24"/>
        </w:rPr>
        <w:t xml:space="preserve"> BEAM</w:t>
      </w:r>
      <w:r>
        <w:rPr>
          <w:rFonts w:ascii="Times New Roman" w:hAnsi="Times New Roman" w:cs="Times New Roman"/>
          <w:sz w:val="24"/>
          <w:szCs w:val="24"/>
        </w:rPr>
        <w:t>.</w:t>
      </w:r>
      <w:r w:rsidR="00E713ED">
        <w:rPr>
          <w:rFonts w:ascii="Times New Roman" w:hAnsi="Times New Roman" w:cs="Times New Roman"/>
          <w:sz w:val="24"/>
          <w:szCs w:val="24"/>
        </w:rPr>
        <w:t xml:space="preserve"> </w:t>
      </w:r>
      <w:r w:rsidR="003E0C56">
        <w:rPr>
          <w:rFonts w:ascii="Times New Roman" w:hAnsi="Times New Roman" w:cs="Times New Roman"/>
          <w:sz w:val="24"/>
          <w:szCs w:val="24"/>
        </w:rPr>
        <w:t>Our team noticed your company’s desire to expand with the addition of a new voicemail system. We look to</w:t>
      </w:r>
      <w:r w:rsidR="001C23FC">
        <w:rPr>
          <w:rFonts w:ascii="Times New Roman" w:hAnsi="Times New Roman" w:cs="Times New Roman"/>
          <w:sz w:val="24"/>
          <w:szCs w:val="24"/>
        </w:rPr>
        <w:t xml:space="preserve"> offer you a solution</w:t>
      </w:r>
      <w:r w:rsidR="00F764F5">
        <w:rPr>
          <w:rFonts w:ascii="Times New Roman" w:hAnsi="Times New Roman" w:cs="Times New Roman"/>
          <w:sz w:val="24"/>
          <w:szCs w:val="24"/>
        </w:rPr>
        <w:t xml:space="preserve"> with a hosted service or we can work to build you a local system. Although, we can offer either solution based on the size of your company </w:t>
      </w:r>
      <w:proofErr w:type="gramStart"/>
      <w:r w:rsidR="00F764F5">
        <w:rPr>
          <w:rFonts w:ascii="Times New Roman" w:hAnsi="Times New Roman" w:cs="Times New Roman"/>
          <w:sz w:val="24"/>
          <w:szCs w:val="24"/>
        </w:rPr>
        <w:t>and</w:t>
      </w:r>
      <w:proofErr w:type="gramEnd"/>
      <w:r w:rsidR="00F764F5">
        <w:rPr>
          <w:rFonts w:ascii="Times New Roman" w:hAnsi="Times New Roman" w:cs="Times New Roman"/>
          <w:sz w:val="24"/>
          <w:szCs w:val="24"/>
        </w:rPr>
        <w:t xml:space="preserve"> needing to host hundreds of employees with a voicemail system will be more easily scaled with a VoIP system with our hosting.</w:t>
      </w:r>
    </w:p>
    <w:p w14:paraId="6AC002D1" w14:textId="01C8E93E" w:rsidR="003E0C56" w:rsidRDefault="00F764F5" w:rsidP="00F764F5">
      <w:pPr>
        <w:ind w:firstLine="720"/>
        <w:rPr>
          <w:rFonts w:ascii="Times New Roman" w:hAnsi="Times New Roman" w:cs="Times New Roman"/>
          <w:sz w:val="24"/>
          <w:szCs w:val="24"/>
        </w:rPr>
      </w:pPr>
      <w:r>
        <w:rPr>
          <w:rFonts w:ascii="Times New Roman" w:hAnsi="Times New Roman" w:cs="Times New Roman"/>
          <w:sz w:val="24"/>
          <w:szCs w:val="24"/>
        </w:rPr>
        <w:t>We will work diligently to</w:t>
      </w:r>
      <w:r w:rsidR="00F10EF4">
        <w:rPr>
          <w:rFonts w:ascii="Times New Roman" w:hAnsi="Times New Roman" w:cs="Times New Roman"/>
          <w:sz w:val="24"/>
          <w:szCs w:val="24"/>
        </w:rPr>
        <w:t xml:space="preserve"> </w:t>
      </w:r>
      <w:r w:rsidR="001C23FC">
        <w:rPr>
          <w:rFonts w:ascii="Times New Roman" w:hAnsi="Times New Roman" w:cs="Times New Roman"/>
          <w:sz w:val="24"/>
          <w:szCs w:val="24"/>
        </w:rPr>
        <w:t>provide a phone</w:t>
      </w:r>
      <w:r>
        <w:rPr>
          <w:rFonts w:ascii="Times New Roman" w:hAnsi="Times New Roman" w:cs="Times New Roman"/>
          <w:sz w:val="24"/>
          <w:szCs w:val="24"/>
        </w:rPr>
        <w:t xml:space="preserve"> voicemail</w:t>
      </w:r>
      <w:r w:rsidR="001C23FC">
        <w:rPr>
          <w:rFonts w:ascii="Times New Roman" w:hAnsi="Times New Roman" w:cs="Times New Roman"/>
          <w:sz w:val="24"/>
          <w:szCs w:val="24"/>
        </w:rPr>
        <w:t xml:space="preserve"> </w:t>
      </w:r>
      <w:r w:rsidR="00F10EF4">
        <w:rPr>
          <w:rFonts w:ascii="Times New Roman" w:hAnsi="Times New Roman" w:cs="Times New Roman"/>
          <w:sz w:val="24"/>
          <w:szCs w:val="24"/>
        </w:rPr>
        <w:t>system that</w:t>
      </w:r>
      <w:r>
        <w:rPr>
          <w:rFonts w:ascii="Times New Roman" w:hAnsi="Times New Roman" w:cs="Times New Roman"/>
          <w:sz w:val="24"/>
          <w:szCs w:val="24"/>
        </w:rPr>
        <w:t xml:space="preserve"> best</w:t>
      </w:r>
      <w:r w:rsidR="00F10EF4">
        <w:rPr>
          <w:rFonts w:ascii="Times New Roman" w:hAnsi="Times New Roman" w:cs="Times New Roman"/>
          <w:sz w:val="24"/>
          <w:szCs w:val="24"/>
        </w:rPr>
        <w:t xml:space="preserve"> matches your needs. When you work with Team </w:t>
      </w:r>
      <w:proofErr w:type="gramStart"/>
      <w:r w:rsidR="00F10EF4">
        <w:rPr>
          <w:rFonts w:ascii="Times New Roman" w:hAnsi="Times New Roman" w:cs="Times New Roman"/>
          <w:sz w:val="24"/>
          <w:szCs w:val="24"/>
        </w:rPr>
        <w:t>BEAM</w:t>
      </w:r>
      <w:proofErr w:type="gramEnd"/>
      <w:r w:rsidR="00F10EF4">
        <w:rPr>
          <w:rFonts w:ascii="Times New Roman" w:hAnsi="Times New Roman" w:cs="Times New Roman"/>
          <w:sz w:val="24"/>
          <w:szCs w:val="24"/>
        </w:rPr>
        <w:t xml:space="preserve"> </w:t>
      </w:r>
      <w:r>
        <w:rPr>
          <w:rFonts w:ascii="Times New Roman" w:hAnsi="Times New Roman" w:cs="Times New Roman"/>
          <w:sz w:val="24"/>
          <w:szCs w:val="24"/>
        </w:rPr>
        <w:t>you’ll get the best service you’ve ever seen!</w:t>
      </w:r>
    </w:p>
    <w:p w14:paraId="40E51E9A" w14:textId="60972E59" w:rsidR="00DE1852" w:rsidRDefault="00DE1852" w:rsidP="006F053D">
      <w:pPr>
        <w:rPr>
          <w:rFonts w:ascii="Times New Roman" w:hAnsi="Times New Roman" w:cs="Times New Roman"/>
          <w:sz w:val="24"/>
          <w:szCs w:val="24"/>
        </w:rPr>
      </w:pPr>
      <w:r>
        <w:rPr>
          <w:rFonts w:ascii="Times New Roman" w:hAnsi="Times New Roman" w:cs="Times New Roman"/>
          <w:sz w:val="24"/>
          <w:szCs w:val="24"/>
        </w:rPr>
        <w:t>Although our hosting may be a new feature offered, we offer some of the most competitive pricing on the market. We would love to take some time and discuss our development process and pricing you can expect.</w:t>
      </w:r>
    </w:p>
    <w:p w14:paraId="22D9F5DF" w14:textId="590E4CD9" w:rsidR="00D804FA" w:rsidRDefault="00D804FA">
      <w:pPr>
        <w:rPr>
          <w:rFonts w:ascii="Times New Roman" w:hAnsi="Times New Roman" w:cs="Times New Roman"/>
          <w:sz w:val="24"/>
          <w:szCs w:val="24"/>
        </w:rPr>
      </w:pPr>
      <w:r>
        <w:rPr>
          <w:rFonts w:ascii="Times New Roman" w:hAnsi="Times New Roman" w:cs="Times New Roman"/>
          <w:sz w:val="24"/>
          <w:szCs w:val="24"/>
        </w:rPr>
        <w:t>You may reach out to us at your earliest convenience at:</w:t>
      </w:r>
    </w:p>
    <w:p w14:paraId="52403E02" w14:textId="024B88F8" w:rsidR="00D804FA" w:rsidRDefault="00D804FA">
      <w:pPr>
        <w:rPr>
          <w:rFonts w:ascii="Times New Roman" w:hAnsi="Times New Roman" w:cs="Times New Roman"/>
          <w:sz w:val="24"/>
          <w:szCs w:val="24"/>
        </w:rPr>
      </w:pPr>
      <w:r>
        <w:rPr>
          <w:rFonts w:ascii="Times New Roman" w:hAnsi="Times New Roman" w:cs="Times New Roman"/>
          <w:sz w:val="24"/>
          <w:szCs w:val="24"/>
        </w:rPr>
        <w:t xml:space="preserve">We look forward to hearing from you, </w:t>
      </w:r>
    </w:p>
    <w:p w14:paraId="26D24CD7" w14:textId="321DDC5E" w:rsidR="00D804FA" w:rsidRDefault="00D804FA">
      <w:pPr>
        <w:rPr>
          <w:rFonts w:ascii="Times New Roman" w:hAnsi="Times New Roman" w:cs="Times New Roman"/>
          <w:sz w:val="24"/>
          <w:szCs w:val="24"/>
        </w:rPr>
      </w:pPr>
      <w:r>
        <w:rPr>
          <w:rFonts w:ascii="Times New Roman" w:hAnsi="Times New Roman" w:cs="Times New Roman"/>
          <w:sz w:val="24"/>
          <w:szCs w:val="24"/>
        </w:rPr>
        <w:tab/>
        <w:t xml:space="preserve">Sincerely, </w:t>
      </w:r>
      <w:r w:rsidR="00F764F5">
        <w:rPr>
          <w:rFonts w:ascii="Times New Roman" w:hAnsi="Times New Roman" w:cs="Times New Roman"/>
          <w:sz w:val="24"/>
          <w:szCs w:val="24"/>
        </w:rPr>
        <w:t>Alex Crawford</w:t>
      </w:r>
      <w:r>
        <w:rPr>
          <w:rFonts w:ascii="Times New Roman" w:hAnsi="Times New Roman" w:cs="Times New Roman"/>
          <w:sz w:val="24"/>
          <w:szCs w:val="24"/>
        </w:rPr>
        <w:t>.</w:t>
      </w:r>
    </w:p>
    <w:p w14:paraId="79D3EB01" w14:textId="01223729" w:rsidR="00DE1852" w:rsidRDefault="00DE1852">
      <w:pPr>
        <w:rPr>
          <w:rFonts w:ascii="Times New Roman" w:hAnsi="Times New Roman" w:cs="Times New Roman"/>
          <w:sz w:val="24"/>
          <w:szCs w:val="24"/>
        </w:rPr>
      </w:pPr>
    </w:p>
    <w:p w14:paraId="18AADEC3" w14:textId="6E30A186" w:rsidR="00970596" w:rsidRDefault="00970596">
      <w:pPr>
        <w:rPr>
          <w:rFonts w:ascii="Times New Roman" w:hAnsi="Times New Roman" w:cs="Times New Roman"/>
          <w:sz w:val="24"/>
          <w:szCs w:val="24"/>
        </w:rPr>
      </w:pPr>
    </w:p>
    <w:p w14:paraId="5AB19058" w14:textId="68FB6F89" w:rsidR="00970596" w:rsidRDefault="00970596">
      <w:pPr>
        <w:rPr>
          <w:rFonts w:ascii="Times New Roman" w:hAnsi="Times New Roman" w:cs="Times New Roman"/>
          <w:sz w:val="24"/>
          <w:szCs w:val="24"/>
        </w:rPr>
      </w:pPr>
    </w:p>
    <w:p w14:paraId="10F2C65F" w14:textId="4CB0D7B1" w:rsidR="00970596" w:rsidRDefault="00970596">
      <w:pPr>
        <w:rPr>
          <w:rFonts w:ascii="Times New Roman" w:hAnsi="Times New Roman" w:cs="Times New Roman"/>
          <w:sz w:val="24"/>
          <w:szCs w:val="24"/>
        </w:rPr>
      </w:pPr>
    </w:p>
    <w:p w14:paraId="374F8F72" w14:textId="77777777" w:rsidR="00970596" w:rsidRDefault="00970596">
      <w:pPr>
        <w:rPr>
          <w:rFonts w:ascii="Times New Roman" w:hAnsi="Times New Roman" w:cs="Times New Roman"/>
          <w:sz w:val="24"/>
          <w:szCs w:val="24"/>
        </w:rPr>
      </w:pPr>
    </w:p>
    <w:p w14:paraId="1A886F24" w14:textId="4CF6C8F4" w:rsidR="00DE1852" w:rsidRDefault="00DE1852" w:rsidP="00DE1852">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Please describe your technical support.</w:t>
      </w:r>
    </w:p>
    <w:p w14:paraId="32881BEC" w14:textId="49F945FA" w:rsidR="00963791" w:rsidRPr="005060EA" w:rsidRDefault="00963791" w:rsidP="00DE1852">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 offer technical support upon request. If there is a server issue back ups will be initialized as soon as possible. We offer technical support online as well as over the phone. A technician can be called upon to fix technical issues on site.</w:t>
      </w:r>
    </w:p>
    <w:p w14:paraId="7F1C8720" w14:textId="7AFE6D0C" w:rsidR="00DE1852" w:rsidRDefault="00DE1852" w:rsidP="00DE1852">
      <w:pPr>
        <w:shd w:val="clear" w:color="auto" w:fill="FFFFFF" w:themeFill="background1"/>
        <w:spacing w:before="120" w:after="100" w:afterAutospacing="1" w:line="240" w:lineRule="auto"/>
        <w:rPr>
          <w:rFonts w:ascii="Times New Roman" w:eastAsia="Times New Roman" w:hAnsi="Times New Roman" w:cs="Times New Roman"/>
          <w:color w:val="FFFFFF"/>
          <w:sz w:val="24"/>
          <w:szCs w:val="24"/>
        </w:rPr>
      </w:pPr>
      <w:r w:rsidRPr="005060EA">
        <w:rPr>
          <w:rFonts w:ascii="Times New Roman" w:eastAsia="Times New Roman" w:hAnsi="Times New Roman" w:cs="Times New Roman"/>
          <w:color w:val="000000" w:themeColor="text1"/>
          <w:sz w:val="24"/>
          <w:szCs w:val="24"/>
        </w:rPr>
        <w:t>Please describe your security</w:t>
      </w:r>
      <w:r w:rsidRPr="005060EA">
        <w:rPr>
          <w:rFonts w:ascii="Times New Roman" w:eastAsia="Times New Roman" w:hAnsi="Times New Roman" w:cs="Times New Roman"/>
          <w:color w:val="FFFFFF"/>
          <w:sz w:val="24"/>
          <w:szCs w:val="24"/>
        </w:rPr>
        <w:t>.</w:t>
      </w:r>
    </w:p>
    <w:p w14:paraId="0DAA4E6A" w14:textId="77777777" w:rsidR="00963791" w:rsidRPr="005060EA" w:rsidRDefault="00963791" w:rsidP="00DE1852">
      <w:pPr>
        <w:shd w:val="clear" w:color="auto" w:fill="FFFFFF" w:themeFill="background1"/>
        <w:spacing w:before="120" w:after="100" w:afterAutospacing="1" w:line="240" w:lineRule="auto"/>
        <w:rPr>
          <w:rFonts w:ascii="Times New Roman" w:eastAsia="Times New Roman" w:hAnsi="Times New Roman" w:cs="Times New Roman"/>
          <w:color w:val="FFFFFF"/>
          <w:sz w:val="24"/>
          <w:szCs w:val="24"/>
        </w:rPr>
      </w:pPr>
    </w:p>
    <w:p w14:paraId="3F896736" w14:textId="25F4C80D" w:rsidR="00DE1852" w:rsidRDefault="00DE1852">
      <w:pPr>
        <w:rPr>
          <w:rFonts w:ascii="Times New Roman" w:hAnsi="Times New Roman" w:cs="Times New Roman"/>
          <w:sz w:val="24"/>
          <w:szCs w:val="24"/>
        </w:rPr>
      </w:pPr>
      <w:r>
        <w:rPr>
          <w:rFonts w:ascii="Times New Roman" w:hAnsi="Times New Roman" w:cs="Times New Roman"/>
          <w:sz w:val="24"/>
          <w:szCs w:val="24"/>
        </w:rPr>
        <w:t>Scalability</w:t>
      </w:r>
      <w:r>
        <w:rPr>
          <w:rFonts w:ascii="Times New Roman" w:hAnsi="Times New Roman" w:cs="Times New Roman"/>
          <w:sz w:val="24"/>
          <w:szCs w:val="24"/>
        </w:rPr>
        <w:tab/>
      </w:r>
    </w:p>
    <w:p w14:paraId="52814815" w14:textId="77777777" w:rsidR="00DE1852" w:rsidRDefault="00DE1852">
      <w:pPr>
        <w:rPr>
          <w:rFonts w:ascii="Times New Roman" w:hAnsi="Times New Roman" w:cs="Times New Roman"/>
          <w:sz w:val="24"/>
          <w:szCs w:val="24"/>
        </w:rPr>
      </w:pPr>
    </w:p>
    <w:p w14:paraId="3153D1E7" w14:textId="11DEE46A"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List three systems your firm has produced that best reflect your work and relevancy to this project.  Briefly list the role your firm played in each project.</w:t>
      </w:r>
    </w:p>
    <w:p w14:paraId="05DB5457" w14:textId="3A2A0CCC" w:rsidR="000345A4" w:rsidRDefault="000345A4" w:rsidP="000345A4">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Requirements of the voice-mail system include the ability to: play back messages, delete messages, change greeting of message, and maintain the ability to change user’s password. On top of this the system voicemail looks to give administrators only the ability to activate and deactivate mailboxes. A way for the system to remember messages even when power failure is </w:t>
      </w:r>
      <w:proofErr w:type="gramStart"/>
      <w:r>
        <w:rPr>
          <w:rFonts w:ascii="Times New Roman" w:eastAsia="Times New Roman" w:hAnsi="Times New Roman" w:cs="Times New Roman"/>
          <w:color w:val="000000" w:themeColor="text1"/>
          <w:sz w:val="24"/>
          <w:szCs w:val="24"/>
        </w:rPr>
        <w:t>imminent</w:t>
      </w:r>
      <w:proofErr w:type="gramEnd"/>
      <w:r>
        <w:rPr>
          <w:rFonts w:ascii="Times New Roman" w:eastAsia="Times New Roman" w:hAnsi="Times New Roman" w:cs="Times New Roman"/>
          <w:color w:val="000000" w:themeColor="text1"/>
          <w:sz w:val="24"/>
          <w:szCs w:val="24"/>
        </w:rPr>
        <w:t xml:space="preserve"> and the system may need to be restarted. </w:t>
      </w:r>
    </w:p>
    <w:p w14:paraId="6DE87565" w14:textId="7B41FF8F" w:rsidR="00E713ED" w:rsidRDefault="00E713ED" w:rsidP="000345A4">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Budget: </w:t>
      </w:r>
      <w:r w:rsidR="003E0C56">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25k+</w:t>
      </w:r>
    </w:p>
    <w:p w14:paraId="4E999EC9" w14:textId="2C6BBE25" w:rsidR="00E9793D" w:rsidRDefault="00E9793D" w:rsidP="00E9793D">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E9793D">
        <w:rPr>
          <w:rFonts w:ascii="Times New Roman" w:eastAsia="Times New Roman" w:hAnsi="Times New Roman" w:cs="Times New Roman"/>
          <w:color w:val="000000" w:themeColor="text1"/>
          <w:sz w:val="24"/>
          <w:szCs w:val="24"/>
        </w:rPr>
        <w:t>List pricing for:</w:t>
      </w:r>
    </w:p>
    <w:p w14:paraId="5915A12A" w14:textId="77777777" w:rsidR="005A6597" w:rsidRPr="005060EA" w:rsidRDefault="005A6597" w:rsidP="005A6597">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u w:val="single"/>
        </w:rPr>
      </w:pPr>
      <w:r w:rsidRPr="005060EA">
        <w:rPr>
          <w:rFonts w:ascii="Times New Roman" w:eastAsia="Times New Roman" w:hAnsi="Times New Roman" w:cs="Times New Roman"/>
          <w:color w:val="000000" w:themeColor="text1"/>
          <w:sz w:val="24"/>
          <w:szCs w:val="24"/>
          <w:u w:val="single"/>
        </w:rPr>
        <w:t>Hosting will be addressed separately and costs for hosting are not included in the budget for this project.</w:t>
      </w:r>
    </w:p>
    <w:p w14:paraId="3C6A679C" w14:textId="52CE3A12" w:rsidR="005A6597" w:rsidRDefault="005A6597" w:rsidP="00E9793D">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5060EA">
        <w:rPr>
          <w:rFonts w:ascii="Times New Roman" w:eastAsia="Times New Roman" w:hAnsi="Times New Roman" w:cs="Times New Roman"/>
          <w:color w:val="000000" w:themeColor="text1"/>
          <w:sz w:val="24"/>
          <w:szCs w:val="24"/>
        </w:rPr>
        <w:t>Example Corp. of Tampa Florida has allocated $25,000 for this project (Phase I and II).  However, we will entertain responses for greater than $25,000 if they show an incremental project plan.  Hosting costs will be addressed separately.</w:t>
      </w:r>
    </w:p>
    <w:p w14:paraId="0515DBC2" w14:textId="3290A505" w:rsidR="008A61B9" w:rsidRPr="00E9793D" w:rsidRDefault="008A61B9" w:rsidP="008A61B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15F46">
        <w:rPr>
          <w:rFonts w:ascii="Times New Roman" w:eastAsia="Times New Roman" w:hAnsi="Times New Roman" w:cs="Times New Roman"/>
          <w:color w:val="000000" w:themeColor="text1"/>
          <w:sz w:val="24"/>
          <w:szCs w:val="24"/>
        </w:rPr>
        <w:t xml:space="preserve">The price you quote should be inclusive.  If your price excludes certain fees or charges, you must provide a detailed list of excluded fees with a complete explanation of the nature of those fees.  </w:t>
      </w:r>
    </w:p>
    <w:p w14:paraId="766D5497" w14:textId="77777777" w:rsidR="00E9793D" w:rsidRPr="00E9793D" w:rsidRDefault="00E9793D" w:rsidP="00E9793D">
      <w:pPr>
        <w:numPr>
          <w:ilvl w:val="0"/>
          <w:numId w:val="7"/>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E9793D">
        <w:rPr>
          <w:rFonts w:ascii="Times New Roman" w:eastAsia="Times New Roman" w:hAnsi="Times New Roman" w:cs="Times New Roman"/>
          <w:color w:val="000000" w:themeColor="text1"/>
          <w:sz w:val="24"/>
          <w:szCs w:val="24"/>
        </w:rPr>
        <w:t>Phase I: Discovery, Requirements Planning &amp; Site Definition</w:t>
      </w:r>
    </w:p>
    <w:p w14:paraId="5B53214F" w14:textId="77777777" w:rsidR="00E9793D" w:rsidRPr="00E9793D" w:rsidRDefault="00E9793D" w:rsidP="00E9793D">
      <w:pPr>
        <w:numPr>
          <w:ilvl w:val="0"/>
          <w:numId w:val="7"/>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E9793D">
        <w:rPr>
          <w:rFonts w:ascii="Times New Roman" w:eastAsia="Times New Roman" w:hAnsi="Times New Roman" w:cs="Times New Roman"/>
          <w:color w:val="000000" w:themeColor="text1"/>
          <w:sz w:val="24"/>
          <w:szCs w:val="24"/>
        </w:rPr>
        <w:t>Phase II: Site Development, Testing and Deployment</w:t>
      </w:r>
    </w:p>
    <w:p w14:paraId="7F1D93C6" w14:textId="7C58BD8D" w:rsidR="006F053D" w:rsidRPr="006F053D" w:rsidRDefault="00E9793D" w:rsidP="006F053D">
      <w:pPr>
        <w:numPr>
          <w:ilvl w:val="0"/>
          <w:numId w:val="7"/>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E9793D">
        <w:rPr>
          <w:rFonts w:ascii="Times New Roman" w:eastAsia="Times New Roman" w:hAnsi="Times New Roman" w:cs="Times New Roman"/>
          <w:color w:val="000000" w:themeColor="text1"/>
          <w:sz w:val="24"/>
          <w:szCs w:val="24"/>
        </w:rPr>
        <w:t xml:space="preserve">Hosting: We have not yet </w:t>
      </w:r>
      <w:proofErr w:type="gramStart"/>
      <w:r w:rsidRPr="00E9793D">
        <w:rPr>
          <w:rFonts w:ascii="Times New Roman" w:eastAsia="Times New Roman" w:hAnsi="Times New Roman" w:cs="Times New Roman"/>
          <w:color w:val="000000" w:themeColor="text1"/>
          <w:sz w:val="24"/>
          <w:szCs w:val="24"/>
        </w:rPr>
        <w:t>made a decision</w:t>
      </w:r>
      <w:proofErr w:type="gramEnd"/>
      <w:r w:rsidRPr="00E9793D">
        <w:rPr>
          <w:rFonts w:ascii="Times New Roman" w:eastAsia="Times New Roman" w:hAnsi="Times New Roman" w:cs="Times New Roman"/>
          <w:color w:val="000000" w:themeColor="text1"/>
          <w:sz w:val="24"/>
          <w:szCs w:val="24"/>
        </w:rPr>
        <w:t xml:space="preserve"> to host on or off-site.  Discussions during the discovery phase and your input and advice will help us </w:t>
      </w:r>
      <w:proofErr w:type="gramStart"/>
      <w:r w:rsidRPr="00E9793D">
        <w:rPr>
          <w:rFonts w:ascii="Times New Roman" w:eastAsia="Times New Roman" w:hAnsi="Times New Roman" w:cs="Times New Roman"/>
          <w:color w:val="000000" w:themeColor="text1"/>
          <w:sz w:val="24"/>
          <w:szCs w:val="24"/>
        </w:rPr>
        <w:t>make a decision</w:t>
      </w:r>
      <w:proofErr w:type="gramEnd"/>
      <w:r w:rsidRPr="00E9793D">
        <w:rPr>
          <w:rFonts w:ascii="Times New Roman" w:eastAsia="Times New Roman" w:hAnsi="Times New Roman" w:cs="Times New Roman"/>
          <w:color w:val="000000" w:themeColor="text1"/>
          <w:sz w:val="24"/>
          <w:szCs w:val="24"/>
        </w:rPr>
        <w:t xml:space="preserve"> in this regard.</w:t>
      </w:r>
    </w:p>
    <w:p w14:paraId="1168828A" w14:textId="0DC2F62D" w:rsidR="00E9793D" w:rsidRPr="00970596" w:rsidRDefault="00F47C68" w:rsidP="00F47C68">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u w:val="single"/>
        </w:rPr>
      </w:pPr>
      <w:r w:rsidRPr="00970596">
        <w:rPr>
          <w:rFonts w:ascii="Times New Roman" w:eastAsia="Times New Roman" w:hAnsi="Times New Roman" w:cs="Times New Roman"/>
          <w:color w:val="000000" w:themeColor="text1"/>
          <w:sz w:val="24"/>
          <w:szCs w:val="24"/>
          <w:u w:val="single"/>
        </w:rPr>
        <w:t>Phase 1:</w:t>
      </w:r>
    </w:p>
    <w:p w14:paraId="0B6AC75C" w14:textId="06457D4C" w:rsidR="00893CF1" w:rsidRPr="00970596" w:rsidRDefault="00970596" w:rsidP="00F47C68">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u w:val="single"/>
        </w:rPr>
      </w:pPr>
      <w:r w:rsidRPr="00970596">
        <w:rPr>
          <w:rFonts w:ascii="Times New Roman" w:eastAsia="Times New Roman" w:hAnsi="Times New Roman" w:cs="Times New Roman"/>
          <w:color w:val="000000" w:themeColor="text1"/>
          <w:sz w:val="24"/>
          <w:szCs w:val="24"/>
          <w:u w:val="single"/>
        </w:rPr>
        <w:t>Requirements</w:t>
      </w:r>
    </w:p>
    <w:p w14:paraId="42376BBF" w14:textId="23B541F5" w:rsidR="00F47C68" w:rsidRDefault="00F47C68" w:rsidP="00F47C68">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VM Needs</w:t>
      </w:r>
    </w:p>
    <w:p w14:paraId="7BB02838" w14:textId="1D8134BA" w:rsidR="00F47C68" w:rsidRDefault="00F47C68" w:rsidP="00F47C68">
      <w:pPr>
        <w:pStyle w:val="ListParagraph"/>
        <w:numPr>
          <w:ilvl w:val="0"/>
          <w:numId w:val="8"/>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Max number of messages per mailbox must be included to minimize server space.</w:t>
      </w:r>
    </w:p>
    <w:p w14:paraId="00D07913" w14:textId="71D1F8CE" w:rsidR="00F47C68" w:rsidRDefault="00F47C68" w:rsidP="00F47C68">
      <w:pPr>
        <w:pStyle w:val="ListParagraph"/>
        <w:numPr>
          <w:ilvl w:val="0"/>
          <w:numId w:val="8"/>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Language Support 1. English 2. Spanish</w:t>
      </w:r>
    </w:p>
    <w:p w14:paraId="1F42F6D1" w14:textId="12CE26AE" w:rsidR="00F47C68" w:rsidRDefault="00F47C68" w:rsidP="00F47C68">
      <w:pPr>
        <w:pStyle w:val="ListParagraph"/>
        <w:numPr>
          <w:ilvl w:val="0"/>
          <w:numId w:val="8"/>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Change greeting message</w:t>
      </w:r>
    </w:p>
    <w:p w14:paraId="77B04E98" w14:textId="15ABEC67" w:rsidR="00F47C68" w:rsidRDefault="00F47C68" w:rsidP="00F47C68">
      <w:pPr>
        <w:pStyle w:val="ListParagraph"/>
        <w:numPr>
          <w:ilvl w:val="0"/>
          <w:numId w:val="8"/>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Change password</w:t>
      </w:r>
    </w:p>
    <w:p w14:paraId="7F98DC0B" w14:textId="77976448" w:rsidR="00893CF1" w:rsidRDefault="00893CF1" w:rsidP="00F47C68">
      <w:pPr>
        <w:pStyle w:val="ListParagraph"/>
        <w:numPr>
          <w:ilvl w:val="0"/>
          <w:numId w:val="8"/>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Play back messages</w:t>
      </w:r>
    </w:p>
    <w:p w14:paraId="055A236A" w14:textId="171A90FC" w:rsidR="00970596" w:rsidRDefault="00970596" w:rsidP="00F47C68">
      <w:pPr>
        <w:pStyle w:val="ListParagraph"/>
        <w:numPr>
          <w:ilvl w:val="0"/>
          <w:numId w:val="8"/>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Server strength to service several hundred employees</w:t>
      </w:r>
    </w:p>
    <w:p w14:paraId="29E1C6BC" w14:textId="6C211A31" w:rsidR="00963791" w:rsidRPr="00963791" w:rsidRDefault="00963791" w:rsidP="00963791">
      <w:pPr>
        <w:pStyle w:val="ListParagraph"/>
        <w:numPr>
          <w:ilvl w:val="0"/>
          <w:numId w:val="8"/>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963791">
        <w:rPr>
          <w:rFonts w:ascii="Times New Roman" w:eastAsia="Times New Roman" w:hAnsi="Times New Roman" w:cs="Times New Roman"/>
          <w:color w:val="000000" w:themeColor="text1"/>
          <w:sz w:val="24"/>
          <w:szCs w:val="24"/>
        </w:rPr>
        <w:t xml:space="preserve">An administrator needs to be able to activate and deactivate mailboxes.  In </w:t>
      </w:r>
      <w:proofErr w:type="gramStart"/>
      <w:r w:rsidRPr="00963791">
        <w:rPr>
          <w:rFonts w:ascii="Times New Roman" w:eastAsia="Times New Roman" w:hAnsi="Times New Roman" w:cs="Times New Roman"/>
          <w:color w:val="000000" w:themeColor="text1"/>
          <w:sz w:val="24"/>
          <w:szCs w:val="24"/>
        </w:rPr>
        <w:t>addition</w:t>
      </w:r>
      <w:proofErr w:type="gramEnd"/>
      <w:r w:rsidRPr="00963791">
        <w:rPr>
          <w:rFonts w:ascii="Times New Roman" w:eastAsia="Times New Roman" w:hAnsi="Times New Roman" w:cs="Times New Roman"/>
          <w:color w:val="000000" w:themeColor="text1"/>
          <w:sz w:val="24"/>
          <w:szCs w:val="24"/>
        </w:rPr>
        <w:t xml:space="preserve"> administrators must be able to play and copy selected messages.  </w:t>
      </w:r>
      <w:r>
        <w:rPr>
          <w:rFonts w:ascii="Times New Roman" w:eastAsia="Times New Roman" w:hAnsi="Times New Roman" w:cs="Times New Roman"/>
          <w:color w:val="000000" w:themeColor="text1"/>
          <w:sz w:val="24"/>
          <w:szCs w:val="24"/>
        </w:rPr>
        <w:t>(</w:t>
      </w:r>
      <w:r w:rsidRPr="00963791">
        <w:rPr>
          <w:rFonts w:ascii="Times New Roman" w:eastAsia="Times New Roman" w:hAnsi="Times New Roman" w:cs="Times New Roman"/>
          <w:color w:val="000000" w:themeColor="text1"/>
          <w:sz w:val="24"/>
          <w:szCs w:val="24"/>
        </w:rPr>
        <w:t>Only administrators should be able to do these tasks.</w:t>
      </w:r>
      <w:r>
        <w:rPr>
          <w:rFonts w:ascii="Times New Roman" w:eastAsia="Times New Roman" w:hAnsi="Times New Roman" w:cs="Times New Roman"/>
          <w:color w:val="000000" w:themeColor="text1"/>
          <w:sz w:val="24"/>
          <w:szCs w:val="24"/>
        </w:rPr>
        <w:t>)</w:t>
      </w:r>
    </w:p>
    <w:p w14:paraId="5591D5DD" w14:textId="77777777" w:rsidR="00963791" w:rsidRPr="00963791" w:rsidRDefault="00963791" w:rsidP="00963791">
      <w:pPr>
        <w:pStyle w:val="ListParagraph"/>
        <w:numPr>
          <w:ilvl w:val="0"/>
          <w:numId w:val="8"/>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963791">
        <w:rPr>
          <w:rFonts w:ascii="Times New Roman" w:eastAsia="Times New Roman" w:hAnsi="Times New Roman" w:cs="Times New Roman"/>
          <w:color w:val="000000" w:themeColor="text1"/>
          <w:sz w:val="24"/>
          <w:szCs w:val="24"/>
        </w:rPr>
        <w:t>The system must remember the messages even if the power should fail and the system needs to be restarted.  The saved voice mail needs to be able to be backed up (and restored).</w:t>
      </w:r>
    </w:p>
    <w:p w14:paraId="7138C4C6" w14:textId="77777777" w:rsidR="00963791" w:rsidRPr="00F47C68" w:rsidRDefault="00963791" w:rsidP="00F47C68">
      <w:pPr>
        <w:pStyle w:val="ListParagraph"/>
        <w:numPr>
          <w:ilvl w:val="0"/>
          <w:numId w:val="8"/>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p>
    <w:p w14:paraId="5ECF9876" w14:textId="6EB70AE5" w:rsidR="00F47C68" w:rsidRDefault="00F47C68" w:rsidP="00F47C68">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b/>
        <w:t>VM Wants</w:t>
      </w:r>
    </w:p>
    <w:p w14:paraId="6BB587EB" w14:textId="79FE02B0" w:rsidR="00F47C68" w:rsidRDefault="00F47C68" w:rsidP="00F47C68">
      <w:pPr>
        <w:pStyle w:val="ListParagraph"/>
        <w:numPr>
          <w:ilvl w:val="0"/>
          <w:numId w:val="9"/>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Periodic deletions of old messages.</w:t>
      </w:r>
    </w:p>
    <w:p w14:paraId="20BA1340" w14:textId="699115B2" w:rsidR="00F47C68" w:rsidRDefault="00F47C68" w:rsidP="00F47C68">
      <w:pPr>
        <w:pStyle w:val="ListParagraph"/>
        <w:numPr>
          <w:ilvl w:val="0"/>
          <w:numId w:val="9"/>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Remote Access to VM</w:t>
      </w:r>
    </w:p>
    <w:p w14:paraId="7DFA4087" w14:textId="681F1E27" w:rsidR="00893CF1" w:rsidRPr="00970596" w:rsidRDefault="00893CF1" w:rsidP="00893CF1">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u w:val="single"/>
        </w:rPr>
      </w:pPr>
      <w:r w:rsidRPr="00970596">
        <w:rPr>
          <w:rFonts w:ascii="Times New Roman" w:eastAsia="Times New Roman" w:hAnsi="Times New Roman" w:cs="Times New Roman"/>
          <w:color w:val="000000" w:themeColor="text1"/>
          <w:sz w:val="24"/>
          <w:szCs w:val="24"/>
          <w:u w:val="single"/>
        </w:rPr>
        <w:t>Planning</w:t>
      </w:r>
    </w:p>
    <w:p w14:paraId="0CD49D55" w14:textId="7B7DD867" w:rsidR="00893CF1" w:rsidRPr="00970596" w:rsidRDefault="00893CF1" w:rsidP="00893CF1">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u w:val="single"/>
        </w:rPr>
      </w:pPr>
      <w:r w:rsidRPr="00970596">
        <w:rPr>
          <w:rFonts w:ascii="Times New Roman" w:eastAsia="Times New Roman" w:hAnsi="Times New Roman" w:cs="Times New Roman"/>
          <w:color w:val="000000" w:themeColor="text1"/>
          <w:sz w:val="24"/>
          <w:szCs w:val="24"/>
          <w:u w:val="single"/>
        </w:rPr>
        <w:t>Site Definition</w:t>
      </w:r>
    </w:p>
    <w:p w14:paraId="13EA1245" w14:textId="4C6372C8" w:rsidR="00AB5442" w:rsidRPr="00970596" w:rsidRDefault="00AB5442" w:rsidP="00AB5442">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u w:val="single"/>
        </w:rPr>
      </w:pPr>
      <w:r w:rsidRPr="00970596">
        <w:rPr>
          <w:rFonts w:ascii="Times New Roman" w:eastAsia="Times New Roman" w:hAnsi="Times New Roman" w:cs="Times New Roman"/>
          <w:color w:val="000000" w:themeColor="text1"/>
          <w:sz w:val="24"/>
          <w:szCs w:val="24"/>
          <w:u w:val="single"/>
        </w:rPr>
        <w:t>Phase 2:</w:t>
      </w:r>
    </w:p>
    <w:p w14:paraId="0DB578B7" w14:textId="77777777" w:rsidR="00E713ED" w:rsidRPr="000345A4" w:rsidRDefault="00E713ED" w:rsidP="000345A4">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p>
    <w:p w14:paraId="77A85E16" w14:textId="3940B62C"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Provide current reference information for three former or current clients.</w:t>
      </w:r>
    </w:p>
    <w:p w14:paraId="02999705" w14:textId="24B3921F" w:rsidR="000345A4" w:rsidRPr="000345A4" w:rsidRDefault="00F47C68" w:rsidP="000345A4">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N/A</w:t>
      </w:r>
    </w:p>
    <w:p w14:paraId="112E63A9" w14:textId="6EAE1F8B"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Briefly describe your firm's organizational capacity to produce our voice mail system (</w:t>
      </w:r>
      <w:proofErr w:type="gramStart"/>
      <w:r w:rsidRPr="000345A4">
        <w:rPr>
          <w:rFonts w:ascii="Times New Roman" w:eastAsia="Times New Roman" w:hAnsi="Times New Roman" w:cs="Times New Roman"/>
          <w:color w:val="000000" w:themeColor="text1"/>
          <w:sz w:val="24"/>
          <w:szCs w:val="24"/>
        </w:rPr>
        <w:t>e.g.</w:t>
      </w:r>
      <w:proofErr w:type="gramEnd"/>
      <w:r w:rsidRPr="000345A4">
        <w:rPr>
          <w:rFonts w:ascii="Times New Roman" w:eastAsia="Times New Roman" w:hAnsi="Times New Roman" w:cs="Times New Roman"/>
          <w:color w:val="000000" w:themeColor="text1"/>
          <w:sz w:val="24"/>
          <w:szCs w:val="24"/>
        </w:rPr>
        <w:t xml:space="preserve"> staff, equipment, software, physical space, office location, etc.).</w:t>
      </w:r>
    </w:p>
    <w:p w14:paraId="6336A980" w14:textId="77777777" w:rsidR="00CE5DB5" w:rsidRDefault="00CE5DB5" w:rsidP="00CE5DB5">
      <w:pPr>
        <w:pStyle w:val="ListParagraph"/>
        <w:numPr>
          <w:ilvl w:val="1"/>
          <w:numId w:val="6"/>
        </w:numPr>
        <w:rPr>
          <w:ins w:id="0" w:author="Alex crawford" w:date="2021-04-28T17:14:00Z"/>
          <w:rFonts w:ascii="Times New Roman" w:eastAsia="Times New Roman" w:hAnsi="Times New Roman" w:cs="Times New Roman"/>
          <w:color w:val="000000" w:themeColor="text1"/>
          <w:sz w:val="24"/>
          <w:szCs w:val="24"/>
        </w:rPr>
      </w:pPr>
      <w:ins w:id="1" w:author="Alex crawford" w:date="2021-04-28T17:14:00Z">
        <w:r>
          <w:rPr>
            <w:rFonts w:ascii="Times New Roman" w:eastAsia="Times New Roman" w:hAnsi="Times New Roman" w:cs="Times New Roman"/>
            <w:color w:val="000000" w:themeColor="text1"/>
            <w:sz w:val="24"/>
            <w:szCs w:val="24"/>
          </w:rPr>
          <w:t xml:space="preserve">If the Example Corp chooses to opt into our VoIP hosted service, if current phones are out of date, upon completion of our integration to avoid conflicting with current service times, our team will install the new phones offline. </w:t>
        </w:r>
      </w:ins>
    </w:p>
    <w:p w14:paraId="43117CA0" w14:textId="77777777" w:rsidR="00CE5DB5" w:rsidRDefault="00CE5DB5" w:rsidP="00CE5DB5">
      <w:pPr>
        <w:pStyle w:val="ListParagraph"/>
        <w:rPr>
          <w:ins w:id="2" w:author="Alex crawford" w:date="2021-04-28T17:14:00Z"/>
          <w:rFonts w:ascii="Times New Roman" w:eastAsia="Times New Roman" w:hAnsi="Times New Roman" w:cs="Times New Roman"/>
          <w:color w:val="000000" w:themeColor="text1"/>
          <w:sz w:val="24"/>
          <w:szCs w:val="24"/>
        </w:rPr>
      </w:pPr>
    </w:p>
    <w:p w14:paraId="10E6D9E6" w14:textId="77777777" w:rsidR="00CE5DB5" w:rsidRDefault="00CE5DB5" w:rsidP="00CE5DB5">
      <w:pPr>
        <w:pStyle w:val="ListParagraph"/>
        <w:numPr>
          <w:ilvl w:val="1"/>
          <w:numId w:val="6"/>
        </w:numPr>
        <w:rPr>
          <w:rFonts w:ascii="Times New Roman" w:eastAsia="Times New Roman" w:hAnsi="Times New Roman" w:cs="Times New Roman"/>
          <w:color w:val="000000" w:themeColor="text1"/>
          <w:sz w:val="24"/>
          <w:szCs w:val="24"/>
        </w:rPr>
      </w:pPr>
      <w:ins w:id="3" w:author="Alex crawford" w:date="2021-04-28T17:14:00Z">
        <w:r>
          <w:rPr>
            <w:rFonts w:ascii="Times New Roman" w:eastAsia="Times New Roman" w:hAnsi="Times New Roman" w:cs="Times New Roman"/>
            <w:color w:val="000000" w:themeColor="text1"/>
            <w:sz w:val="24"/>
            <w:szCs w:val="24"/>
          </w:rPr>
          <w:t>Otherwise if Example Corp. chooses to have a local VoIP system installed, Team BEAM may opt into hiring a 3</w:t>
        </w:r>
        <w:r w:rsidRPr="007F76F2">
          <w:rPr>
            <w:rFonts w:ascii="Times New Roman" w:eastAsia="Times New Roman" w:hAnsi="Times New Roman" w:cs="Times New Roman"/>
            <w:color w:val="000000" w:themeColor="text1"/>
            <w:sz w:val="24"/>
            <w:szCs w:val="24"/>
            <w:vertAlign w:val="superscript"/>
          </w:rPr>
          <w:t>rd</w:t>
        </w:r>
        <w:r>
          <w:rPr>
            <w:rFonts w:ascii="Times New Roman" w:eastAsia="Times New Roman" w:hAnsi="Times New Roman" w:cs="Times New Roman"/>
            <w:color w:val="000000" w:themeColor="text1"/>
            <w:sz w:val="24"/>
            <w:szCs w:val="24"/>
          </w:rPr>
          <w:t xml:space="preserve"> party technician to install new servers on site, and have our team of developers complete their portions of testing and </w:t>
        </w:r>
        <w:proofErr w:type="gramStart"/>
        <w:r>
          <w:rPr>
            <w:rFonts w:ascii="Times New Roman" w:eastAsia="Times New Roman" w:hAnsi="Times New Roman" w:cs="Times New Roman"/>
            <w:color w:val="000000" w:themeColor="text1"/>
            <w:sz w:val="24"/>
            <w:szCs w:val="24"/>
          </w:rPr>
          <w:t>deployment..</w:t>
        </w:r>
        <w:proofErr w:type="gramEnd"/>
        <w:r>
          <w:rPr>
            <w:rFonts w:ascii="Times New Roman" w:eastAsia="Times New Roman" w:hAnsi="Times New Roman" w:cs="Times New Roman"/>
            <w:color w:val="000000" w:themeColor="text1"/>
            <w:sz w:val="24"/>
            <w:szCs w:val="24"/>
          </w:rPr>
          <w:t xml:space="preserve">  </w:t>
        </w:r>
      </w:ins>
      <w:del w:id="4" w:author="Alex crawford" w:date="2021-04-28T17:14:00Z">
        <w:r>
          <w:rPr>
            <w:rFonts w:ascii="Times New Roman" w:eastAsia="Times New Roman" w:hAnsi="Times New Roman" w:cs="Times New Roman"/>
            <w:color w:val="000000" w:themeColor="text1"/>
            <w:sz w:val="24"/>
            <w:szCs w:val="24"/>
          </w:rPr>
          <w:delText xml:space="preserve">If the Example Corp chooses to </w:delText>
        </w:r>
      </w:del>
    </w:p>
    <w:p w14:paraId="28FD12D4" w14:textId="77777777" w:rsidR="00CE5DB5" w:rsidRDefault="00CE5DB5" w:rsidP="00CE5DB5">
      <w:pPr>
        <w:shd w:val="clear" w:color="auto" w:fill="FFFFFF" w:themeFill="background1"/>
        <w:spacing w:before="120" w:after="100" w:afterAutospacing="1" w:line="240" w:lineRule="auto"/>
        <w:ind w:left="1440"/>
        <w:rPr>
          <w:rFonts w:ascii="Times New Roman" w:eastAsia="Times New Roman" w:hAnsi="Times New Roman" w:cs="Times New Roman"/>
          <w:color w:val="000000" w:themeColor="text1"/>
          <w:sz w:val="24"/>
          <w:szCs w:val="24"/>
        </w:rPr>
      </w:pPr>
    </w:p>
    <w:p w14:paraId="009B83EA" w14:textId="77777777" w:rsidR="00E713ED" w:rsidRPr="000345A4" w:rsidRDefault="00E713ED" w:rsidP="00E713ED">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p>
    <w:p w14:paraId="3BB21300" w14:textId="023EE2B5"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How many full-time staff does your firm employ?  Please include a copy of your firm's organizational chart.</w:t>
      </w:r>
    </w:p>
    <w:p w14:paraId="418BE882" w14:textId="24E01F8C" w:rsidR="00970596" w:rsidRDefault="00970596" w:rsidP="00970596">
      <w:pPr>
        <w:shd w:val="clear" w:color="auto" w:fill="FFFFFF" w:themeFill="background1"/>
        <w:spacing w:before="120" w:after="100" w:afterAutospacing="1" w:line="240" w:lineRule="auto"/>
        <w:ind w:left="720"/>
        <w:rPr>
          <w:rFonts w:ascii="Times New Roman" w:eastAsia="Times New Roman" w:hAnsi="Times New Roman" w:cs="Times New Roman"/>
          <w:color w:val="000000" w:themeColor="text1"/>
          <w:sz w:val="24"/>
          <w:szCs w:val="24"/>
        </w:rPr>
      </w:pPr>
      <w:del w:id="5" w:author="Alex crawford" w:date="2021-04-28T17:14:00Z">
        <w:r>
          <w:object w:dxaOrig="19129" w:dyaOrig="6060" w14:anchorId="2A3AB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48.15pt" o:ole="">
              <v:imagedata r:id="rId7" o:title=""/>
            </v:shape>
            <o:OLEObject Type="Embed" ProgID="Visio.Drawing.15" ShapeID="_x0000_i1025" DrawAspect="Content" ObjectID="_1681571417" r:id="rId8"/>
          </w:object>
        </w:r>
      </w:del>
      <w:ins w:id="6" w:author="Alex crawford" w:date="2021-04-28T17:14:00Z">
        <w:r>
          <w:object w:dxaOrig="19129" w:dyaOrig="6060" w14:anchorId="2A3AB66B">
            <v:shape id="_x0000_i1026" type="#_x0000_t75" style="width:467.7pt;height:148.15pt" o:ole="">
              <v:imagedata r:id="rId7" o:title=""/>
            </v:shape>
            <o:OLEObject Type="Embed" ProgID="Visio.Drawing.15" ShapeID="_x0000_i1026" DrawAspect="Content" ObjectID="_1681571418" r:id="rId9"/>
          </w:object>
        </w:r>
      </w:ins>
    </w:p>
    <w:p w14:paraId="398FC137" w14:textId="4C96A366"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lastRenderedPageBreak/>
        <w:t>Provide a company profile, length of time in business and core competencies.</w:t>
      </w:r>
    </w:p>
    <w:p w14:paraId="4A07583F" w14:textId="19CD10C9" w:rsidR="005A6597" w:rsidRDefault="00B86041" w:rsidP="005A6597">
      <w:pPr>
        <w:shd w:val="clear" w:color="auto" w:fill="FFFFFF" w:themeFill="background1"/>
        <w:spacing w:before="120"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Our technical team of 5 undergraduate professionals, have an extensive history of over at least 4 </w:t>
      </w:r>
      <w:proofErr w:type="spellStart"/>
      <w:r>
        <w:rPr>
          <w:rFonts w:ascii="Times New Roman" w:eastAsia="Times New Roman" w:hAnsi="Times New Roman" w:cs="Times New Roman"/>
          <w:color w:val="000000" w:themeColor="text1"/>
          <w:sz w:val="24"/>
          <w:szCs w:val="24"/>
        </w:rPr>
        <w:t>years experience</w:t>
      </w:r>
      <w:proofErr w:type="spellEnd"/>
      <w:r>
        <w:rPr>
          <w:rFonts w:ascii="Times New Roman" w:eastAsia="Times New Roman" w:hAnsi="Times New Roman" w:cs="Times New Roman"/>
          <w:color w:val="000000" w:themeColor="text1"/>
          <w:sz w:val="24"/>
          <w:szCs w:val="24"/>
        </w:rPr>
        <w:t xml:space="preserve"> in computer technical backgrounds.</w:t>
      </w:r>
      <w:r w:rsidR="00AF0E62">
        <w:rPr>
          <w:rFonts w:ascii="Times New Roman" w:eastAsia="Times New Roman" w:hAnsi="Times New Roman" w:cs="Times New Roman"/>
          <w:color w:val="000000" w:themeColor="text1"/>
          <w:sz w:val="24"/>
          <w:szCs w:val="24"/>
        </w:rPr>
        <w:t xml:space="preserve"> Together we combine use cases for VoIP services and </w:t>
      </w:r>
    </w:p>
    <w:p w14:paraId="2E6113C3" w14:textId="4689DA73" w:rsidR="00E31B7B" w:rsidRPr="000345A4" w:rsidRDefault="0034466A" w:rsidP="00E31B7B">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About Team BEAM </w:t>
      </w:r>
    </w:p>
    <w:p w14:paraId="5AF42921" w14:textId="36801281" w:rsidR="000345A4" w:rsidRDefault="000345A4" w:rsidP="000345A4">
      <w:pPr>
        <w:numPr>
          <w:ilvl w:val="0"/>
          <w:numId w:val="6"/>
        </w:numPr>
        <w:shd w:val="clear" w:color="auto" w:fill="FFFFFF" w:themeFill="background1"/>
        <w:spacing w:before="120" w:after="100" w:afterAutospacing="1" w:line="240" w:lineRule="auto"/>
        <w:rPr>
          <w:del w:id="7" w:author="Alex crawford" w:date="2021-04-28T17:14:00Z"/>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Briefly describe the percentage of your development staff that would end up working on this project relative to your entire staff (using full time equivalents).  For example, if you would use five staff on the project and you have ten developers, the percentage would be 50%.</w:t>
      </w:r>
      <w:ins w:id="8" w:author="Alex crawford" w:date="2021-04-28T17:14:00Z">
        <w:r w:rsidR="00E54555">
          <w:rPr>
            <w:rFonts w:ascii="Times New Roman" w:eastAsia="Times New Roman" w:hAnsi="Times New Roman" w:cs="Times New Roman"/>
            <w:color w:val="000000" w:themeColor="text1"/>
            <w:sz w:val="24"/>
            <w:szCs w:val="24"/>
          </w:rPr>
          <w:t xml:space="preserve"> </w:t>
        </w:r>
      </w:ins>
    </w:p>
    <w:p w14:paraId="6A52BBB2" w14:textId="386894F4" w:rsidR="000D7CD8" w:rsidRDefault="000D7CD8"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SHOULD WE INCLUDE SUBCONTRACTORS FOR THIS JOB</w:t>
      </w:r>
      <w:ins w:id="9" w:author="Alex crawford" w:date="2021-04-28T17:14:00Z">
        <w:r w:rsidR="00E54555" w:rsidRPr="00E54555">
          <w:rPr>
            <w:rFonts w:ascii="Times New Roman" w:eastAsia="Times New Roman" w:hAnsi="Times New Roman" w:cs="Times New Roman"/>
            <w:color w:val="000000" w:themeColor="text1"/>
            <w:sz w:val="24"/>
            <w:szCs w:val="24"/>
          </w:rPr>
          <w:t>?</w:t>
        </w:r>
      </w:ins>
      <w:del w:id="10" w:author="Alex crawford" w:date="2021-04-28T17:14:00Z">
        <w:r>
          <w:rPr>
            <w:rFonts w:ascii="Times New Roman" w:eastAsia="Times New Roman" w:hAnsi="Times New Roman" w:cs="Times New Roman"/>
            <w:color w:val="000000" w:themeColor="text1"/>
            <w:sz w:val="24"/>
            <w:szCs w:val="24"/>
          </w:rPr>
          <w:delText xml:space="preserve"> </w:delText>
        </w:r>
      </w:del>
    </w:p>
    <w:p w14:paraId="69D9BB1C" w14:textId="55416394" w:rsidR="00E9793D" w:rsidRPr="000345A4" w:rsidRDefault="00E9793D" w:rsidP="00CE5DB5">
      <w:pPr>
        <w:shd w:val="clear" w:color="auto" w:fill="FFFFFF" w:themeFill="background1"/>
        <w:spacing w:before="120" w:after="100" w:afterAutospacing="1" w:line="240" w:lineRule="auto"/>
        <w:ind w:firstLine="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Due to </w:t>
      </w:r>
      <w:r w:rsidR="00B0140B">
        <w:rPr>
          <w:rFonts w:ascii="Times New Roman" w:eastAsia="Times New Roman" w:hAnsi="Times New Roman" w:cs="Times New Roman"/>
          <w:color w:val="000000" w:themeColor="text1"/>
          <w:sz w:val="24"/>
          <w:szCs w:val="24"/>
        </w:rPr>
        <w:t>current team consisting of five employees, we</w:t>
      </w:r>
      <w:r>
        <w:rPr>
          <w:rFonts w:ascii="Times New Roman" w:eastAsia="Times New Roman" w:hAnsi="Times New Roman" w:cs="Times New Roman"/>
          <w:color w:val="000000" w:themeColor="text1"/>
          <w:sz w:val="24"/>
          <w:szCs w:val="24"/>
        </w:rPr>
        <w:t xml:space="preserve"> will </w:t>
      </w:r>
      <w:r w:rsidR="00B0140B">
        <w:rPr>
          <w:rFonts w:ascii="Times New Roman" w:eastAsia="Times New Roman" w:hAnsi="Times New Roman" w:cs="Times New Roman"/>
          <w:color w:val="000000" w:themeColor="text1"/>
          <w:sz w:val="24"/>
          <w:szCs w:val="24"/>
        </w:rPr>
        <w:t>be working wi</w:t>
      </w:r>
      <w:r w:rsidR="009868BB">
        <w:rPr>
          <w:rFonts w:ascii="Times New Roman" w:eastAsia="Times New Roman" w:hAnsi="Times New Roman" w:cs="Times New Roman"/>
          <w:color w:val="000000" w:themeColor="text1"/>
          <w:sz w:val="24"/>
          <w:szCs w:val="24"/>
        </w:rPr>
        <w:t>th</w:t>
      </w:r>
      <w:r w:rsidR="00B0140B">
        <w:rPr>
          <w:rFonts w:ascii="Times New Roman" w:eastAsia="Times New Roman" w:hAnsi="Times New Roman" w:cs="Times New Roman"/>
          <w:color w:val="000000" w:themeColor="text1"/>
          <w:sz w:val="24"/>
          <w:szCs w:val="24"/>
        </w:rPr>
        <w:t xml:space="preserve"> 100% capacity of our team</w:t>
      </w:r>
      <w:r w:rsidR="00CE5DB5">
        <w:rPr>
          <w:rFonts w:ascii="Times New Roman" w:eastAsia="Times New Roman" w:hAnsi="Times New Roman" w:cs="Times New Roman"/>
          <w:color w:val="000000" w:themeColor="text1"/>
          <w:sz w:val="24"/>
          <w:szCs w:val="24"/>
        </w:rPr>
        <w:t>. On top of working at full capacity of our team, we may look to outsourcing to hire a team of technicians for installation of local equipment</w:t>
      </w:r>
      <w:r w:rsidR="00B0140B">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003A1286">
        <w:rPr>
          <w:rFonts w:ascii="Times New Roman" w:eastAsia="Times New Roman" w:hAnsi="Times New Roman" w:cs="Times New Roman"/>
          <w:color w:val="000000" w:themeColor="text1"/>
          <w:sz w:val="24"/>
          <w:szCs w:val="24"/>
        </w:rPr>
        <w:t xml:space="preserve">Please, also note that at </w:t>
      </w:r>
      <w:r w:rsidR="00CE5DB5">
        <w:rPr>
          <w:rFonts w:ascii="Times New Roman" w:eastAsia="Times New Roman" w:hAnsi="Times New Roman" w:cs="Times New Roman"/>
          <w:color w:val="000000" w:themeColor="text1"/>
          <w:sz w:val="24"/>
          <w:szCs w:val="24"/>
        </w:rPr>
        <w:t>current time we will use t</w:t>
      </w:r>
      <w:r>
        <w:rPr>
          <w:rFonts w:ascii="Times New Roman" w:eastAsia="Times New Roman" w:hAnsi="Times New Roman" w:cs="Times New Roman"/>
          <w:color w:val="000000" w:themeColor="text1"/>
          <w:sz w:val="24"/>
          <w:szCs w:val="24"/>
        </w:rPr>
        <w:t>wo staff</w:t>
      </w:r>
      <w:r w:rsidR="00CE5DB5">
        <w:rPr>
          <w:rFonts w:ascii="Times New Roman" w:eastAsia="Times New Roman" w:hAnsi="Times New Roman" w:cs="Times New Roman"/>
          <w:color w:val="000000" w:themeColor="text1"/>
          <w:sz w:val="24"/>
          <w:szCs w:val="24"/>
        </w:rPr>
        <w:t xml:space="preserve"> to</w:t>
      </w:r>
      <w:r w:rsidR="00B0140B">
        <w:rPr>
          <w:rFonts w:ascii="Times New Roman" w:eastAsia="Times New Roman" w:hAnsi="Times New Roman" w:cs="Times New Roman"/>
          <w:color w:val="000000" w:themeColor="text1"/>
          <w:sz w:val="24"/>
          <w:szCs w:val="24"/>
        </w:rPr>
        <w:t xml:space="preserve"> be allocated</w:t>
      </w:r>
      <w:r>
        <w:rPr>
          <w:rFonts w:ascii="Times New Roman" w:eastAsia="Times New Roman" w:hAnsi="Times New Roman" w:cs="Times New Roman"/>
          <w:color w:val="000000" w:themeColor="text1"/>
          <w:sz w:val="24"/>
          <w:szCs w:val="24"/>
        </w:rPr>
        <w:t xml:space="preserve"> for </w:t>
      </w:r>
      <w:r w:rsidR="00B0140B">
        <w:rPr>
          <w:rFonts w:ascii="Times New Roman" w:eastAsia="Times New Roman" w:hAnsi="Times New Roman" w:cs="Times New Roman"/>
          <w:color w:val="000000" w:themeColor="text1"/>
          <w:sz w:val="24"/>
          <w:szCs w:val="24"/>
        </w:rPr>
        <w:t>phase 1</w:t>
      </w:r>
      <w:r>
        <w:rPr>
          <w:rFonts w:ascii="Times New Roman" w:eastAsia="Times New Roman" w:hAnsi="Times New Roman" w:cs="Times New Roman"/>
          <w:color w:val="000000" w:themeColor="text1"/>
          <w:sz w:val="24"/>
          <w:szCs w:val="24"/>
        </w:rPr>
        <w:t xml:space="preserve"> of the project</w:t>
      </w:r>
      <w:r w:rsidR="00B0140B">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the other </w:t>
      </w:r>
      <w:r w:rsidR="00B0140B">
        <w:rPr>
          <w:rFonts w:ascii="Times New Roman" w:eastAsia="Times New Roman" w:hAnsi="Times New Roman" w:cs="Times New Roman"/>
          <w:color w:val="000000" w:themeColor="text1"/>
          <w:sz w:val="24"/>
          <w:szCs w:val="24"/>
        </w:rPr>
        <w:t>three</w:t>
      </w:r>
      <w:r>
        <w:rPr>
          <w:rFonts w:ascii="Times New Roman" w:eastAsia="Times New Roman" w:hAnsi="Times New Roman" w:cs="Times New Roman"/>
          <w:color w:val="000000" w:themeColor="text1"/>
          <w:sz w:val="24"/>
          <w:szCs w:val="24"/>
        </w:rPr>
        <w:t xml:space="preserve"> developers </w:t>
      </w:r>
      <w:r w:rsidR="00B0140B">
        <w:rPr>
          <w:rFonts w:ascii="Times New Roman" w:eastAsia="Times New Roman" w:hAnsi="Times New Roman" w:cs="Times New Roman"/>
          <w:color w:val="000000" w:themeColor="text1"/>
          <w:sz w:val="24"/>
          <w:szCs w:val="24"/>
        </w:rPr>
        <w:t xml:space="preserve">will work together </w:t>
      </w:r>
      <w:r>
        <w:rPr>
          <w:rFonts w:ascii="Times New Roman" w:eastAsia="Times New Roman" w:hAnsi="Times New Roman" w:cs="Times New Roman"/>
          <w:color w:val="000000" w:themeColor="text1"/>
          <w:sz w:val="24"/>
          <w:szCs w:val="24"/>
        </w:rPr>
        <w:t xml:space="preserve">for completion of </w:t>
      </w:r>
      <w:r w:rsidR="00B0140B">
        <w:rPr>
          <w:rFonts w:ascii="Times New Roman" w:eastAsia="Times New Roman" w:hAnsi="Times New Roman" w:cs="Times New Roman"/>
          <w:color w:val="000000" w:themeColor="text1"/>
          <w:sz w:val="24"/>
          <w:szCs w:val="24"/>
        </w:rPr>
        <w:t>phase 2 of the project</w:t>
      </w:r>
      <w:r>
        <w:rPr>
          <w:rFonts w:ascii="Times New Roman" w:eastAsia="Times New Roman" w:hAnsi="Times New Roman" w:cs="Times New Roman"/>
          <w:color w:val="000000" w:themeColor="text1"/>
          <w:sz w:val="24"/>
          <w:szCs w:val="24"/>
        </w:rPr>
        <w:t>. Having 2 of ou</w:t>
      </w:r>
      <w:r w:rsidR="00B0140B">
        <w:rPr>
          <w:rFonts w:ascii="Times New Roman" w:eastAsia="Times New Roman" w:hAnsi="Times New Roman" w:cs="Times New Roman"/>
          <w:color w:val="000000" w:themeColor="text1"/>
          <w:sz w:val="24"/>
          <w:szCs w:val="24"/>
        </w:rPr>
        <w:t>r</w:t>
      </w:r>
      <w:r>
        <w:rPr>
          <w:rFonts w:ascii="Times New Roman" w:eastAsia="Times New Roman" w:hAnsi="Times New Roman" w:cs="Times New Roman"/>
          <w:color w:val="000000" w:themeColor="text1"/>
          <w:sz w:val="24"/>
          <w:szCs w:val="24"/>
        </w:rPr>
        <w:t xml:space="preserve"> staff focused on our discovery of requirements and planning of development, and </w:t>
      </w:r>
      <w:proofErr w:type="spellStart"/>
      <w:r>
        <w:rPr>
          <w:rFonts w:ascii="Times New Roman" w:eastAsia="Times New Roman" w:hAnsi="Times New Roman" w:cs="Times New Roman"/>
          <w:color w:val="000000" w:themeColor="text1"/>
          <w:sz w:val="24"/>
          <w:szCs w:val="24"/>
        </w:rPr>
        <w:t>deploymens</w:t>
      </w:r>
      <w:proofErr w:type="spellEnd"/>
      <w:r>
        <w:rPr>
          <w:rFonts w:ascii="Times New Roman" w:eastAsia="Times New Roman" w:hAnsi="Times New Roman" w:cs="Times New Roman"/>
          <w:color w:val="000000" w:themeColor="text1"/>
          <w:sz w:val="24"/>
          <w:szCs w:val="24"/>
        </w:rPr>
        <w:t xml:space="preserve">. </w:t>
      </w:r>
    </w:p>
    <w:p w14:paraId="322A37B0" w14:textId="77777777" w:rsidR="00E54555" w:rsidRDefault="000345A4" w:rsidP="000345A4">
      <w:pPr>
        <w:numPr>
          <w:ilvl w:val="0"/>
          <w:numId w:val="6"/>
        </w:numPr>
        <w:shd w:val="clear" w:color="auto" w:fill="FFFFFF" w:themeFill="background1"/>
        <w:spacing w:before="120" w:after="100" w:afterAutospacing="1" w:line="240" w:lineRule="auto"/>
        <w:rPr>
          <w:ins w:id="11" w:author="Alex crawford" w:date="2021-04-28T17:14:00Z"/>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What type of team will be assigned to this project?  What will each person's role be?  Please include a brief background summary for each key staff member assigned to this project</w:t>
      </w:r>
    </w:p>
    <w:p w14:paraId="596C7DB2" w14:textId="61AEC9AF" w:rsidR="00B86041" w:rsidRDefault="00B86041" w:rsidP="00B86041">
      <w:pPr>
        <w:numPr>
          <w:ilvl w:val="1"/>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ins w:id="12" w:author="Alex crawford" w:date="2021-04-28T17:14:00Z">
        <w:r>
          <w:object w:dxaOrig="19129" w:dyaOrig="6060" w14:anchorId="57066E17">
            <v:shape id="_x0000_i1027" type="#_x0000_t75" style="width:345.3pt;height:109.7pt" o:ole="">
              <v:imagedata r:id="rId7" o:title=""/>
            </v:shape>
            <o:OLEObject Type="Embed" ProgID="Visio.Drawing.15" ShapeID="_x0000_i1027" DrawAspect="Content" ObjectID="_1681571419" r:id="rId10"/>
          </w:object>
        </w:r>
      </w:ins>
    </w:p>
    <w:p w14:paraId="5A5688D0" w14:textId="7915EE86"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Briefly describe your firm's project management process.</w:t>
      </w:r>
    </w:p>
    <w:p w14:paraId="48AF2071" w14:textId="0A4F9BFB" w:rsidR="003E5871" w:rsidRPr="000345A4" w:rsidRDefault="00B86041" w:rsidP="00B86041">
      <w:pPr>
        <w:shd w:val="clear" w:color="auto" w:fill="FFFFFF" w:themeFill="background1"/>
        <w:spacing w:before="120" w:after="100" w:afterAutospacing="1"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Our team is unbiased towards leadership. We will work together to achieve our common goals towards this project.</w:t>
      </w:r>
    </w:p>
    <w:p w14:paraId="44CB7412" w14:textId="2B1F94B9"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Percent of total revenue derived from voicemail/PBX developments and other business ventures.</w:t>
      </w:r>
    </w:p>
    <w:p w14:paraId="75994672" w14:textId="2C669F41" w:rsidR="00B86041" w:rsidRPr="000345A4" w:rsidRDefault="00B86041" w:rsidP="00B86041">
      <w:pPr>
        <w:numPr>
          <w:ilvl w:val="1"/>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Note voicemail/PBX development is</w:t>
      </w:r>
    </w:p>
    <w:p w14:paraId="4C30AE94" w14:textId="7FC2EBDD"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Explain your business model.</w:t>
      </w:r>
    </w:p>
    <w:p w14:paraId="24230BDF" w14:textId="7C1A9B46" w:rsidR="00DE1852" w:rsidRPr="000360D3" w:rsidRDefault="00E9793D" w:rsidP="000360D3">
      <w:pPr>
        <w:shd w:val="clear" w:color="auto" w:fill="FFFFFF" w:themeFill="background1"/>
        <w:spacing w:before="120" w:after="100" w:afterAutospacing="1" w:line="240" w:lineRule="auto"/>
        <w:ind w:firstLine="360"/>
        <w:rPr>
          <w:rFonts w:ascii="Times New Roman" w:hAnsi="Times New Roman" w:cs="Times New Roman"/>
          <w:color w:val="202124"/>
          <w:sz w:val="24"/>
          <w:szCs w:val="24"/>
          <w:shd w:val="clear" w:color="auto" w:fill="FFFFFF"/>
        </w:rPr>
      </w:pPr>
      <w:r w:rsidRPr="00E9793D">
        <w:rPr>
          <w:rFonts w:ascii="Times New Roman" w:eastAsia="Times New Roman" w:hAnsi="Times New Roman" w:cs="Times New Roman"/>
          <w:color w:val="000000" w:themeColor="text1"/>
          <w:sz w:val="24"/>
          <w:szCs w:val="24"/>
        </w:rPr>
        <w:t xml:space="preserve">To ensure a speedy process for development of </w:t>
      </w:r>
      <w:r>
        <w:rPr>
          <w:rFonts w:ascii="Times New Roman" w:eastAsia="Times New Roman" w:hAnsi="Times New Roman" w:cs="Times New Roman"/>
          <w:color w:val="000000" w:themeColor="text1"/>
          <w:sz w:val="24"/>
          <w:szCs w:val="24"/>
        </w:rPr>
        <w:t>the projected</w:t>
      </w:r>
      <w:r w:rsidRPr="00E9793D">
        <w:rPr>
          <w:rFonts w:ascii="Times New Roman" w:eastAsia="Times New Roman" w:hAnsi="Times New Roman" w:cs="Times New Roman"/>
          <w:color w:val="000000" w:themeColor="text1"/>
          <w:sz w:val="24"/>
          <w:szCs w:val="24"/>
        </w:rPr>
        <w:t xml:space="preserve"> voicemail system</w:t>
      </w:r>
      <w:r>
        <w:rPr>
          <w:rFonts w:ascii="Times New Roman" w:eastAsia="Times New Roman" w:hAnsi="Times New Roman" w:cs="Times New Roman"/>
          <w:color w:val="000000" w:themeColor="text1"/>
          <w:sz w:val="24"/>
          <w:szCs w:val="24"/>
        </w:rPr>
        <w:t>.</w:t>
      </w:r>
      <w:r w:rsidRPr="00E9793D">
        <w:rPr>
          <w:rFonts w:ascii="Times New Roman" w:eastAsia="Times New Roman" w:hAnsi="Times New Roman" w:cs="Times New Roman"/>
          <w:color w:val="000000" w:themeColor="text1"/>
          <w:sz w:val="24"/>
          <w:szCs w:val="24"/>
        </w:rPr>
        <w:t xml:space="preserve"> we have opted to use a waterfall model and breakdown the process into sequential phases. This will ensure the team can follow the flow of processes: </w:t>
      </w:r>
      <w:r w:rsidRPr="00E9793D">
        <w:rPr>
          <w:rFonts w:ascii="Times New Roman" w:hAnsi="Times New Roman" w:cs="Times New Roman"/>
          <w:color w:val="202124"/>
          <w:sz w:val="24"/>
          <w:szCs w:val="24"/>
          <w:shd w:val="clear" w:color="auto" w:fill="FFFFFF"/>
        </w:rPr>
        <w:t>Conception, </w:t>
      </w:r>
      <w:r w:rsidRPr="00E9793D">
        <w:rPr>
          <w:rFonts w:ascii="Times New Roman" w:hAnsi="Times New Roman" w:cs="Times New Roman"/>
          <w:b/>
          <w:bCs/>
          <w:color w:val="202124"/>
          <w:sz w:val="24"/>
          <w:szCs w:val="24"/>
          <w:shd w:val="clear" w:color="auto" w:fill="FFFFFF"/>
        </w:rPr>
        <w:t>Initiation</w:t>
      </w:r>
      <w:r w:rsidRPr="00E9793D">
        <w:rPr>
          <w:rFonts w:ascii="Times New Roman" w:hAnsi="Times New Roman" w:cs="Times New Roman"/>
          <w:color w:val="202124"/>
          <w:sz w:val="24"/>
          <w:szCs w:val="24"/>
          <w:shd w:val="clear" w:color="auto" w:fill="FFFFFF"/>
        </w:rPr>
        <w:t>, </w:t>
      </w:r>
      <w:r w:rsidRPr="00E9793D">
        <w:rPr>
          <w:rFonts w:ascii="Times New Roman" w:hAnsi="Times New Roman" w:cs="Times New Roman"/>
          <w:b/>
          <w:bCs/>
          <w:color w:val="202124"/>
          <w:sz w:val="24"/>
          <w:szCs w:val="24"/>
          <w:shd w:val="clear" w:color="auto" w:fill="FFFFFF"/>
        </w:rPr>
        <w:t>Analysis</w:t>
      </w:r>
      <w:r w:rsidRPr="00E9793D">
        <w:rPr>
          <w:rFonts w:ascii="Times New Roman" w:hAnsi="Times New Roman" w:cs="Times New Roman"/>
          <w:color w:val="202124"/>
          <w:sz w:val="24"/>
          <w:szCs w:val="24"/>
          <w:shd w:val="clear" w:color="auto" w:fill="FFFFFF"/>
        </w:rPr>
        <w:t>, Design, Construction, </w:t>
      </w:r>
      <w:r w:rsidRPr="00E9793D">
        <w:rPr>
          <w:rFonts w:ascii="Times New Roman" w:hAnsi="Times New Roman" w:cs="Times New Roman"/>
          <w:b/>
          <w:bCs/>
          <w:color w:val="202124"/>
          <w:sz w:val="24"/>
          <w:szCs w:val="24"/>
          <w:shd w:val="clear" w:color="auto" w:fill="FFFFFF"/>
        </w:rPr>
        <w:t>Testing</w:t>
      </w:r>
      <w:r w:rsidRPr="00E9793D">
        <w:rPr>
          <w:rFonts w:ascii="Times New Roman" w:hAnsi="Times New Roman" w:cs="Times New Roman"/>
          <w:color w:val="202124"/>
          <w:sz w:val="24"/>
          <w:szCs w:val="24"/>
          <w:shd w:val="clear" w:color="auto" w:fill="FFFFFF"/>
        </w:rPr>
        <w:t>, Production/</w:t>
      </w:r>
      <w:r w:rsidRPr="00E9793D">
        <w:rPr>
          <w:rFonts w:ascii="Times New Roman" w:hAnsi="Times New Roman" w:cs="Times New Roman"/>
          <w:b/>
          <w:bCs/>
          <w:color w:val="202124"/>
          <w:sz w:val="24"/>
          <w:szCs w:val="24"/>
          <w:shd w:val="clear" w:color="auto" w:fill="FFFFFF"/>
        </w:rPr>
        <w:t>Implementation</w:t>
      </w:r>
      <w:r w:rsidRPr="00E9793D">
        <w:rPr>
          <w:rFonts w:ascii="Times New Roman" w:hAnsi="Times New Roman" w:cs="Times New Roman"/>
          <w:color w:val="202124"/>
          <w:sz w:val="24"/>
          <w:szCs w:val="24"/>
          <w:shd w:val="clear" w:color="auto" w:fill="FFFFFF"/>
        </w:rPr>
        <w:t>, and Maintenance.</w:t>
      </w:r>
    </w:p>
    <w:p w14:paraId="02A64E05" w14:textId="6925D136"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lastRenderedPageBreak/>
        <w:t xml:space="preserve">Please discuss any planned IPOs, </w:t>
      </w:r>
      <w:proofErr w:type="gramStart"/>
      <w:r w:rsidRPr="000345A4">
        <w:rPr>
          <w:rFonts w:ascii="Times New Roman" w:eastAsia="Times New Roman" w:hAnsi="Times New Roman" w:cs="Times New Roman"/>
          <w:color w:val="000000" w:themeColor="text1"/>
          <w:sz w:val="24"/>
          <w:szCs w:val="24"/>
        </w:rPr>
        <w:t>mergers</w:t>
      </w:r>
      <w:proofErr w:type="gramEnd"/>
      <w:r w:rsidRPr="000345A4">
        <w:rPr>
          <w:rFonts w:ascii="Times New Roman" w:eastAsia="Times New Roman" w:hAnsi="Times New Roman" w:cs="Times New Roman"/>
          <w:color w:val="000000" w:themeColor="text1"/>
          <w:sz w:val="24"/>
          <w:szCs w:val="24"/>
        </w:rPr>
        <w:t xml:space="preserve"> or acquisitions.</w:t>
      </w:r>
    </w:p>
    <w:p w14:paraId="6AD7F7DB" w14:textId="081626B4" w:rsidR="003E0C56" w:rsidRPr="000345A4" w:rsidRDefault="003E0C56" w:rsidP="003E0C56">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N/A</w:t>
      </w:r>
    </w:p>
    <w:p w14:paraId="410BB8A9" w14:textId="54D76DAE"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Please discuss any hardware/software vendor partnerships.</w:t>
      </w:r>
    </w:p>
    <w:p w14:paraId="67977F14" w14:textId="3439C00C" w:rsidR="003E0C56" w:rsidRPr="000345A4" w:rsidRDefault="00AF0E62" w:rsidP="003E0C56">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Currently </w:t>
      </w:r>
      <w:r w:rsidR="003E0C56">
        <w:rPr>
          <w:rFonts w:ascii="Times New Roman" w:eastAsia="Times New Roman" w:hAnsi="Times New Roman" w:cs="Times New Roman"/>
          <w:color w:val="000000" w:themeColor="text1"/>
          <w:sz w:val="24"/>
          <w:szCs w:val="24"/>
        </w:rPr>
        <w:t>N/A</w:t>
      </w:r>
    </w:p>
    <w:p w14:paraId="79B7F0A1" w14:textId="41A9BCFF"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Please discuss your testing and support plan.</w:t>
      </w:r>
    </w:p>
    <w:p w14:paraId="27C44CBE" w14:textId="104093C2" w:rsidR="003E0C56" w:rsidRPr="000345A4" w:rsidRDefault="00CF4612" w:rsidP="003E0C56">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object w:dxaOrig="18924" w:dyaOrig="19332" w14:anchorId="62221E65">
          <v:shape id="_x0000_i1028" type="#_x0000_t75" style="width:467.4pt;height:477.5pt" o:ole="">
            <v:imagedata r:id="rId11" o:title=""/>
          </v:shape>
          <o:OLEObject Type="Embed" ProgID="Visio.Drawing.15" ShapeID="_x0000_i1028" DrawAspect="Content" ObjectID="_1681571420" r:id="rId12"/>
        </w:object>
      </w:r>
    </w:p>
    <w:p w14:paraId="20973B0A" w14:textId="1FE9CF51" w:rsidR="000345A4" w:rsidRPr="00E31B7B"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u w:val="single"/>
        </w:rPr>
      </w:pPr>
      <w:r w:rsidRPr="000345A4">
        <w:rPr>
          <w:rFonts w:ascii="Times New Roman" w:eastAsia="Times New Roman" w:hAnsi="Times New Roman" w:cs="Times New Roman"/>
          <w:color w:val="000000" w:themeColor="text1"/>
          <w:sz w:val="24"/>
          <w:szCs w:val="24"/>
          <w:u w:val="single"/>
        </w:rPr>
        <w:t>Please explain your service level agreement (SLA) structure.</w:t>
      </w:r>
    </w:p>
    <w:p w14:paraId="67C3106B" w14:textId="18C0D772" w:rsidR="000345A4" w:rsidRDefault="003E0C56" w:rsidP="000345A4">
      <w:pPr>
        <w:shd w:val="clear" w:color="auto" w:fill="FFFFFF" w:themeFill="background1"/>
        <w:spacing w:before="120" w:after="100" w:afterAutospacing="1" w:line="240" w:lineRule="auto"/>
        <w:ind w:firstLine="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Team BEAM SLA, includes: System backups for recovery upon system failure</w:t>
      </w:r>
      <w:r w:rsidR="00E31B7B">
        <w:rPr>
          <w:rFonts w:ascii="Times New Roman" w:eastAsia="Times New Roman" w:hAnsi="Times New Roman" w:cs="Times New Roman"/>
          <w:color w:val="000000" w:themeColor="text1"/>
          <w:sz w:val="24"/>
          <w:szCs w:val="24"/>
        </w:rPr>
        <w:t xml:space="preserve"> </w:t>
      </w:r>
    </w:p>
    <w:p w14:paraId="3915DEDF" w14:textId="1180B2C9" w:rsidR="0034466A" w:rsidRDefault="0034466A" w:rsidP="000345A4">
      <w:pPr>
        <w:shd w:val="clear" w:color="auto" w:fill="FFFFFF" w:themeFill="background1"/>
        <w:spacing w:before="120" w:after="100" w:afterAutospacing="1" w:line="240" w:lineRule="auto"/>
        <w:ind w:firstLine="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Hosted VoIP for easy scalability based on company needs and for easy implementation.</w:t>
      </w:r>
    </w:p>
    <w:p w14:paraId="78A415B7" w14:textId="77777777" w:rsidR="00E31B7B" w:rsidRPr="000345A4" w:rsidRDefault="00E31B7B" w:rsidP="000345A4">
      <w:pPr>
        <w:shd w:val="clear" w:color="auto" w:fill="FFFFFF" w:themeFill="background1"/>
        <w:spacing w:before="120" w:after="100" w:afterAutospacing="1" w:line="240" w:lineRule="auto"/>
        <w:ind w:firstLine="360"/>
        <w:rPr>
          <w:rFonts w:ascii="Times New Roman" w:eastAsia="Times New Roman" w:hAnsi="Times New Roman" w:cs="Times New Roman"/>
          <w:color w:val="000000" w:themeColor="text1"/>
          <w:sz w:val="24"/>
          <w:szCs w:val="24"/>
        </w:rPr>
      </w:pPr>
    </w:p>
    <w:p w14:paraId="64C0AD7F" w14:textId="30C0E127"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List the time frame for completion.  The time frame for completion of the project will be evaluated will be part of the contractual agreement; therefore, a realistic time frame for completion is requested.</w:t>
      </w:r>
    </w:p>
    <w:p w14:paraId="41368F67" w14:textId="5A857E12" w:rsidR="003E0C56" w:rsidRPr="0055070C" w:rsidRDefault="0055070C" w:rsidP="0055070C">
      <w:pPr>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Depending on size of company needing hosting, the equipment needed to be gathered for the process and any other determinants of the project will be completed in a two-week time frame. </w:t>
      </w:r>
    </w:p>
    <w:p w14:paraId="728A5D9F" w14:textId="77777777" w:rsidR="003E0C56" w:rsidRPr="000345A4" w:rsidRDefault="003E0C56" w:rsidP="003E0C56">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p>
    <w:p w14:paraId="4ECCCA30" w14:textId="498F6D77" w:rsidR="000345A4" w:rsidRDefault="000345A4" w:rsidP="000345A4">
      <w:pPr>
        <w:numPr>
          <w:ilvl w:val="0"/>
          <w:numId w:val="6"/>
        </w:num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r w:rsidRPr="000345A4">
        <w:rPr>
          <w:rFonts w:ascii="Times New Roman" w:eastAsia="Times New Roman" w:hAnsi="Times New Roman" w:cs="Times New Roman"/>
          <w:color w:val="000000" w:themeColor="text1"/>
          <w:sz w:val="24"/>
          <w:szCs w:val="24"/>
        </w:rPr>
        <w:t>List any terms and conditions.</w:t>
      </w:r>
    </w:p>
    <w:p w14:paraId="1E674E37" w14:textId="6D3B7BAE" w:rsidR="00DE1852" w:rsidRDefault="00DE1852" w:rsidP="00DE1852">
      <w:pPr>
        <w:shd w:val="clear" w:color="auto" w:fill="FFFFFF" w:themeFill="background1"/>
        <w:spacing w:before="120" w:after="100" w:afterAutospacing="1"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Contracted hosting per employee with a minimum amount paid per interval.</w:t>
      </w:r>
    </w:p>
    <w:p w14:paraId="1E04B4C7" w14:textId="77777777" w:rsidR="00DE1852" w:rsidRDefault="00DE1852" w:rsidP="00DE1852">
      <w:pPr>
        <w:shd w:val="clear" w:color="auto" w:fill="FFFFFF" w:themeFill="background1"/>
        <w:spacing w:before="120" w:after="100" w:afterAutospacing="1" w:line="240" w:lineRule="auto"/>
        <w:ind w:left="360"/>
        <w:rPr>
          <w:rFonts w:ascii="Times New Roman" w:eastAsia="Times New Roman" w:hAnsi="Times New Roman" w:cs="Times New Roman"/>
          <w:color w:val="000000" w:themeColor="text1"/>
          <w:sz w:val="24"/>
          <w:szCs w:val="24"/>
        </w:rPr>
      </w:pPr>
    </w:p>
    <w:p w14:paraId="20E22BF1" w14:textId="699953A0" w:rsidR="00E713ED" w:rsidRPr="000345A4" w:rsidRDefault="00E713ED" w:rsidP="00E713ED">
      <w:pPr>
        <w:shd w:val="clear" w:color="auto" w:fill="FFFFFF" w:themeFill="background1"/>
        <w:spacing w:before="120" w:after="100" w:afterAutospacing="1" w:line="240" w:lineRule="auto"/>
        <w:rPr>
          <w:rFonts w:ascii="Times New Roman" w:eastAsia="Times New Roman" w:hAnsi="Times New Roman" w:cs="Times New Roman"/>
          <w:color w:val="000000" w:themeColor="text1"/>
          <w:sz w:val="24"/>
          <w:szCs w:val="24"/>
        </w:rPr>
      </w:pPr>
    </w:p>
    <w:p w14:paraId="1571ECBB" w14:textId="77777777" w:rsidR="000345A4" w:rsidRDefault="000345A4">
      <w:pPr>
        <w:rPr>
          <w:rFonts w:ascii="Times New Roman" w:hAnsi="Times New Roman" w:cs="Times New Roman"/>
          <w:sz w:val="24"/>
          <w:szCs w:val="24"/>
        </w:rPr>
      </w:pPr>
    </w:p>
    <w:p w14:paraId="5B0D7FCD" w14:textId="77777777" w:rsidR="004A41CC" w:rsidRPr="004A41CC" w:rsidRDefault="004A41CC">
      <w:pPr>
        <w:rPr>
          <w:rFonts w:ascii="Times New Roman" w:hAnsi="Times New Roman" w:cs="Times New Roman"/>
          <w:sz w:val="24"/>
          <w:szCs w:val="24"/>
        </w:rPr>
      </w:pPr>
    </w:p>
    <w:sectPr w:rsidR="004A41CC" w:rsidRPr="004A41CC" w:rsidSect="00941A23">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4440" w14:textId="77777777" w:rsidR="005060EA" w:rsidRDefault="005060EA" w:rsidP="005060EA">
      <w:pPr>
        <w:spacing w:after="0" w:line="240" w:lineRule="auto"/>
      </w:pPr>
      <w:r>
        <w:separator/>
      </w:r>
    </w:p>
  </w:endnote>
  <w:endnote w:type="continuationSeparator" w:id="0">
    <w:p w14:paraId="6339100E" w14:textId="77777777" w:rsidR="005060EA" w:rsidRDefault="005060EA" w:rsidP="005060EA">
      <w:pPr>
        <w:spacing w:after="0" w:line="240" w:lineRule="auto"/>
      </w:pPr>
      <w:r>
        <w:continuationSeparator/>
      </w:r>
    </w:p>
  </w:endnote>
  <w:endnote w:type="continuationNotice" w:id="1">
    <w:p w14:paraId="2C06C892" w14:textId="77777777" w:rsidR="00CE5DB5" w:rsidRDefault="00CE5D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A40BC" w14:textId="77777777" w:rsidR="005060EA" w:rsidRDefault="005060EA" w:rsidP="005060EA">
      <w:pPr>
        <w:spacing w:after="0" w:line="240" w:lineRule="auto"/>
      </w:pPr>
      <w:r>
        <w:separator/>
      </w:r>
    </w:p>
  </w:footnote>
  <w:footnote w:type="continuationSeparator" w:id="0">
    <w:p w14:paraId="3ECF6A12" w14:textId="77777777" w:rsidR="005060EA" w:rsidRDefault="005060EA" w:rsidP="005060EA">
      <w:pPr>
        <w:spacing w:after="0" w:line="240" w:lineRule="auto"/>
      </w:pPr>
      <w:r>
        <w:continuationSeparator/>
      </w:r>
    </w:p>
  </w:footnote>
  <w:footnote w:type="continuationNotice" w:id="1">
    <w:p w14:paraId="5A6E324B" w14:textId="77777777" w:rsidR="00CE5DB5" w:rsidRDefault="00CE5D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1587" w14:textId="464D2EB7" w:rsidR="005060EA" w:rsidRDefault="005060EA">
    <w:pPr>
      <w:pStyle w:val="Header"/>
      <w:jc w:val="right"/>
    </w:pPr>
    <w:r>
      <w:tab/>
    </w:r>
    <w:sdt>
      <w:sdtPr>
        <w:id w:val="5629967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1F82215" w14:textId="1E3150E1" w:rsidR="005060EA" w:rsidRDefault="005060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C4DF" w14:textId="7998ED89" w:rsidR="00CE5DB5" w:rsidRDefault="00CE5DB5">
    <w:pPr>
      <w:pStyle w:val="Header"/>
    </w:pPr>
    <w:r>
      <w:tab/>
    </w:r>
    <w:r>
      <w:tab/>
      <w:t>Team BEAM</w:t>
    </w:r>
  </w:p>
  <w:p w14:paraId="7ADD8A31" w14:textId="2392515F" w:rsidR="00CE5DB5" w:rsidRDefault="00CE5DB5">
    <w:pPr>
      <w:pStyle w:val="Header"/>
    </w:pPr>
    <w:r>
      <w:tab/>
    </w:r>
    <w:r>
      <w:tab/>
      <w:t>Alex Crawford</w:t>
    </w:r>
  </w:p>
  <w:p w14:paraId="3F487663" w14:textId="2AE11EEB" w:rsidR="00CE5DB5" w:rsidRDefault="00CE5DB5">
    <w:pPr>
      <w:pStyle w:val="Header"/>
    </w:pPr>
    <w:r>
      <w:tab/>
    </w:r>
    <w:r>
      <w:tab/>
      <w:t>COP-2805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6DC"/>
    <w:multiLevelType w:val="multilevel"/>
    <w:tmpl w:val="EEACF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480C31"/>
    <w:multiLevelType w:val="multilevel"/>
    <w:tmpl w:val="B5C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2459F"/>
    <w:multiLevelType w:val="multilevel"/>
    <w:tmpl w:val="454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522852"/>
    <w:multiLevelType w:val="multilevel"/>
    <w:tmpl w:val="2D821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160AD7"/>
    <w:multiLevelType w:val="multilevel"/>
    <w:tmpl w:val="1FA68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772E23"/>
    <w:multiLevelType w:val="hybridMultilevel"/>
    <w:tmpl w:val="7F2887F4"/>
    <w:lvl w:ilvl="0" w:tplc="56965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0A2C57"/>
    <w:multiLevelType w:val="hybridMultilevel"/>
    <w:tmpl w:val="BA1EC83C"/>
    <w:lvl w:ilvl="0" w:tplc="1FF69F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413735"/>
    <w:multiLevelType w:val="multilevel"/>
    <w:tmpl w:val="49B2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76112B"/>
    <w:multiLevelType w:val="multilevel"/>
    <w:tmpl w:val="C15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7"/>
  </w:num>
  <w:num w:numId="4">
    <w:abstractNumId w:val="8"/>
  </w:num>
  <w:num w:numId="5">
    <w:abstractNumId w:val="3"/>
  </w:num>
  <w:num w:numId="6">
    <w:abstractNumId w:val="0"/>
  </w:num>
  <w:num w:numId="7">
    <w:abstractNumId w:val="4"/>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crawford">
    <w15:presenceInfo w15:providerId="Windows Live" w15:userId="237f4a22bfa278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46"/>
    <w:rsid w:val="00001157"/>
    <w:rsid w:val="000345A4"/>
    <w:rsid w:val="000360D3"/>
    <w:rsid w:val="000D7CD8"/>
    <w:rsid w:val="001C23FC"/>
    <w:rsid w:val="002C15C9"/>
    <w:rsid w:val="0034466A"/>
    <w:rsid w:val="003A1286"/>
    <w:rsid w:val="003E0C56"/>
    <w:rsid w:val="003E5871"/>
    <w:rsid w:val="00423E26"/>
    <w:rsid w:val="004A41CC"/>
    <w:rsid w:val="005060EA"/>
    <w:rsid w:val="0055070C"/>
    <w:rsid w:val="005A6597"/>
    <w:rsid w:val="005E1CC9"/>
    <w:rsid w:val="00693B25"/>
    <w:rsid w:val="006F053D"/>
    <w:rsid w:val="00767E2E"/>
    <w:rsid w:val="007F76F2"/>
    <w:rsid w:val="008256AA"/>
    <w:rsid w:val="00853CCB"/>
    <w:rsid w:val="00893CF1"/>
    <w:rsid w:val="008A61B9"/>
    <w:rsid w:val="00941A23"/>
    <w:rsid w:val="00947A61"/>
    <w:rsid w:val="00963791"/>
    <w:rsid w:val="00970596"/>
    <w:rsid w:val="009868BB"/>
    <w:rsid w:val="009B2D66"/>
    <w:rsid w:val="00A21248"/>
    <w:rsid w:val="00AB5442"/>
    <w:rsid w:val="00AE7C9A"/>
    <w:rsid w:val="00AF0E62"/>
    <w:rsid w:val="00B0140B"/>
    <w:rsid w:val="00B86041"/>
    <w:rsid w:val="00CD28B6"/>
    <w:rsid w:val="00CE5DB5"/>
    <w:rsid w:val="00CF4612"/>
    <w:rsid w:val="00D804FA"/>
    <w:rsid w:val="00DB1887"/>
    <w:rsid w:val="00DE1852"/>
    <w:rsid w:val="00E15F46"/>
    <w:rsid w:val="00E31B7B"/>
    <w:rsid w:val="00E54555"/>
    <w:rsid w:val="00E713ED"/>
    <w:rsid w:val="00E9793D"/>
    <w:rsid w:val="00F10EF4"/>
    <w:rsid w:val="00F47C68"/>
    <w:rsid w:val="00F764F5"/>
    <w:rsid w:val="00F86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4EEC36B"/>
  <w15:chartTrackingRefBased/>
  <w15:docId w15:val="{7BD9EFB1-A336-4B89-B7A5-BA07C670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A23"/>
  </w:style>
  <w:style w:type="paragraph" w:styleId="Heading3">
    <w:name w:val="heading 3"/>
    <w:basedOn w:val="Normal"/>
    <w:link w:val="Heading3Char"/>
    <w:uiPriority w:val="9"/>
    <w:qFormat/>
    <w:rsid w:val="00E15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5F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5F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4A41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0EA"/>
  </w:style>
  <w:style w:type="paragraph" w:styleId="Footer">
    <w:name w:val="footer"/>
    <w:basedOn w:val="Normal"/>
    <w:link w:val="FooterChar"/>
    <w:uiPriority w:val="99"/>
    <w:unhideWhenUsed/>
    <w:rsid w:val="00506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0EA"/>
  </w:style>
  <w:style w:type="paragraph" w:styleId="ListParagraph">
    <w:name w:val="List Paragraph"/>
    <w:basedOn w:val="Normal"/>
    <w:uiPriority w:val="34"/>
    <w:qFormat/>
    <w:rsid w:val="00E713ED"/>
    <w:pPr>
      <w:ind w:left="720"/>
      <w:contextualSpacing/>
    </w:pPr>
  </w:style>
  <w:style w:type="paragraph" w:styleId="NoSpacing">
    <w:name w:val="No Spacing"/>
    <w:link w:val="NoSpacingChar"/>
    <w:uiPriority w:val="1"/>
    <w:qFormat/>
    <w:rsid w:val="00941A23"/>
    <w:pPr>
      <w:spacing w:after="0" w:line="240" w:lineRule="auto"/>
    </w:pPr>
    <w:rPr>
      <w:rFonts w:eastAsiaTheme="minorEastAsia"/>
    </w:rPr>
  </w:style>
  <w:style w:type="character" w:customStyle="1" w:styleId="NoSpacingChar">
    <w:name w:val="No Spacing Char"/>
    <w:basedOn w:val="DefaultParagraphFont"/>
    <w:link w:val="NoSpacing"/>
    <w:uiPriority w:val="1"/>
    <w:rsid w:val="00941A23"/>
    <w:rPr>
      <w:rFonts w:eastAsiaTheme="minorEastAsia"/>
    </w:rPr>
  </w:style>
  <w:style w:type="paragraph" w:styleId="Revision">
    <w:name w:val="Revision"/>
    <w:hidden/>
    <w:uiPriority w:val="99"/>
    <w:semiHidden/>
    <w:rsid w:val="00CE5D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6268">
      <w:bodyDiv w:val="1"/>
      <w:marLeft w:val="0"/>
      <w:marRight w:val="0"/>
      <w:marTop w:val="0"/>
      <w:marBottom w:val="0"/>
      <w:divBdr>
        <w:top w:val="none" w:sz="0" w:space="0" w:color="auto"/>
        <w:left w:val="none" w:sz="0" w:space="0" w:color="auto"/>
        <w:bottom w:val="none" w:sz="0" w:space="0" w:color="auto"/>
        <w:right w:val="none" w:sz="0" w:space="0" w:color="auto"/>
      </w:divBdr>
    </w:div>
    <w:div w:id="336464585">
      <w:bodyDiv w:val="1"/>
      <w:marLeft w:val="0"/>
      <w:marRight w:val="0"/>
      <w:marTop w:val="0"/>
      <w:marBottom w:val="0"/>
      <w:divBdr>
        <w:top w:val="none" w:sz="0" w:space="0" w:color="auto"/>
        <w:left w:val="none" w:sz="0" w:space="0" w:color="auto"/>
        <w:bottom w:val="none" w:sz="0" w:space="0" w:color="auto"/>
        <w:right w:val="none" w:sz="0" w:space="0" w:color="auto"/>
      </w:divBdr>
    </w:div>
    <w:div w:id="528186274">
      <w:bodyDiv w:val="1"/>
      <w:marLeft w:val="0"/>
      <w:marRight w:val="0"/>
      <w:marTop w:val="0"/>
      <w:marBottom w:val="0"/>
      <w:divBdr>
        <w:top w:val="none" w:sz="0" w:space="0" w:color="auto"/>
        <w:left w:val="none" w:sz="0" w:space="0" w:color="auto"/>
        <w:bottom w:val="none" w:sz="0" w:space="0" w:color="auto"/>
        <w:right w:val="none" w:sz="0" w:space="0" w:color="auto"/>
      </w:divBdr>
    </w:div>
    <w:div w:id="613369746">
      <w:bodyDiv w:val="1"/>
      <w:marLeft w:val="0"/>
      <w:marRight w:val="0"/>
      <w:marTop w:val="0"/>
      <w:marBottom w:val="0"/>
      <w:divBdr>
        <w:top w:val="none" w:sz="0" w:space="0" w:color="auto"/>
        <w:left w:val="none" w:sz="0" w:space="0" w:color="auto"/>
        <w:bottom w:val="none" w:sz="0" w:space="0" w:color="auto"/>
        <w:right w:val="none" w:sz="0" w:space="0" w:color="auto"/>
      </w:divBdr>
    </w:div>
    <w:div w:id="894776929">
      <w:bodyDiv w:val="1"/>
      <w:marLeft w:val="0"/>
      <w:marRight w:val="0"/>
      <w:marTop w:val="0"/>
      <w:marBottom w:val="0"/>
      <w:divBdr>
        <w:top w:val="none" w:sz="0" w:space="0" w:color="auto"/>
        <w:left w:val="none" w:sz="0" w:space="0" w:color="auto"/>
        <w:bottom w:val="none" w:sz="0" w:space="0" w:color="auto"/>
        <w:right w:val="none" w:sz="0" w:space="0" w:color="auto"/>
      </w:divBdr>
    </w:div>
    <w:div w:id="947659888">
      <w:bodyDiv w:val="1"/>
      <w:marLeft w:val="0"/>
      <w:marRight w:val="0"/>
      <w:marTop w:val="0"/>
      <w:marBottom w:val="0"/>
      <w:divBdr>
        <w:top w:val="none" w:sz="0" w:space="0" w:color="auto"/>
        <w:left w:val="none" w:sz="0" w:space="0" w:color="auto"/>
        <w:bottom w:val="none" w:sz="0" w:space="0" w:color="auto"/>
        <w:right w:val="none" w:sz="0" w:space="0" w:color="auto"/>
      </w:divBdr>
    </w:div>
    <w:div w:id="1009257494">
      <w:bodyDiv w:val="1"/>
      <w:marLeft w:val="0"/>
      <w:marRight w:val="0"/>
      <w:marTop w:val="0"/>
      <w:marBottom w:val="0"/>
      <w:divBdr>
        <w:top w:val="none" w:sz="0" w:space="0" w:color="auto"/>
        <w:left w:val="none" w:sz="0" w:space="0" w:color="auto"/>
        <w:bottom w:val="none" w:sz="0" w:space="0" w:color="auto"/>
        <w:right w:val="none" w:sz="0" w:space="0" w:color="auto"/>
      </w:divBdr>
    </w:div>
    <w:div w:id="1791899216">
      <w:bodyDiv w:val="1"/>
      <w:marLeft w:val="0"/>
      <w:marRight w:val="0"/>
      <w:marTop w:val="0"/>
      <w:marBottom w:val="0"/>
      <w:divBdr>
        <w:top w:val="none" w:sz="0" w:space="0" w:color="auto"/>
        <w:left w:val="none" w:sz="0" w:space="0" w:color="auto"/>
        <w:bottom w:val="none" w:sz="0" w:space="0" w:color="auto"/>
        <w:right w:val="none" w:sz="0" w:space="0" w:color="auto"/>
      </w:divBdr>
    </w:div>
    <w:div w:id="182990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67E03D8C1E46619EDB3A1F21ADF039"/>
        <w:category>
          <w:name w:val="General"/>
          <w:gallery w:val="placeholder"/>
        </w:category>
        <w:types>
          <w:type w:val="bbPlcHdr"/>
        </w:types>
        <w:behaviors>
          <w:behavior w:val="content"/>
        </w:behaviors>
        <w:guid w:val="{5CD1253A-36DE-43E0-885D-A20E630A4E29}"/>
      </w:docPartPr>
      <w:docPartBody>
        <w:p w:rsidR="00C61829" w:rsidRDefault="00371B51" w:rsidP="00371B51">
          <w:pPr>
            <w:pStyle w:val="6367E03D8C1E46619EDB3A1F21ADF039"/>
          </w:pPr>
          <w:r>
            <w:rPr>
              <w:color w:val="2F5496" w:themeColor="accent1" w:themeShade="BF"/>
              <w:sz w:val="24"/>
              <w:szCs w:val="24"/>
            </w:rPr>
            <w:t>[Company name]</w:t>
          </w:r>
        </w:p>
      </w:docPartBody>
    </w:docPart>
    <w:docPart>
      <w:docPartPr>
        <w:name w:val="00B2C41B57E14010A487527A07B9806F"/>
        <w:category>
          <w:name w:val="General"/>
          <w:gallery w:val="placeholder"/>
        </w:category>
        <w:types>
          <w:type w:val="bbPlcHdr"/>
        </w:types>
        <w:behaviors>
          <w:behavior w:val="content"/>
        </w:behaviors>
        <w:guid w:val="{3C1531F5-265F-40EC-A6CA-B5DBD25FE6D9}"/>
      </w:docPartPr>
      <w:docPartBody>
        <w:p w:rsidR="00C61829" w:rsidRDefault="00371B51" w:rsidP="00371B51">
          <w:pPr>
            <w:pStyle w:val="00B2C41B57E14010A487527A07B9806F"/>
          </w:pPr>
          <w:r>
            <w:rPr>
              <w:rFonts w:asciiTheme="majorHAnsi" w:eastAsiaTheme="majorEastAsia" w:hAnsiTheme="majorHAnsi" w:cstheme="majorBidi"/>
              <w:color w:val="4472C4" w:themeColor="accent1"/>
              <w:sz w:val="88"/>
              <w:szCs w:val="88"/>
            </w:rPr>
            <w:t>[Document title]</w:t>
          </w:r>
        </w:p>
      </w:docPartBody>
    </w:docPart>
    <w:docPart>
      <w:docPartPr>
        <w:name w:val="ADB61A0F9B1E43E3ABCDA0EAA33D7C4D"/>
        <w:category>
          <w:name w:val="General"/>
          <w:gallery w:val="placeholder"/>
        </w:category>
        <w:types>
          <w:type w:val="bbPlcHdr"/>
        </w:types>
        <w:behaviors>
          <w:behavior w:val="content"/>
        </w:behaviors>
        <w:guid w:val="{CA39CEC2-16D1-44B3-BF83-B1ED375F53C5}"/>
      </w:docPartPr>
      <w:docPartBody>
        <w:p w:rsidR="00C61829" w:rsidRDefault="00371B51" w:rsidP="00371B51">
          <w:pPr>
            <w:pStyle w:val="ADB61A0F9B1E43E3ABCDA0EAA33D7C4D"/>
          </w:pPr>
          <w:r>
            <w:rPr>
              <w:color w:val="2F5496" w:themeColor="accent1" w:themeShade="BF"/>
              <w:sz w:val="24"/>
              <w:szCs w:val="24"/>
            </w:rPr>
            <w:t>[Document subtitle]</w:t>
          </w:r>
        </w:p>
      </w:docPartBody>
    </w:docPart>
    <w:docPart>
      <w:docPartPr>
        <w:name w:val="BDE94308935F44739851136216D29CF9"/>
        <w:category>
          <w:name w:val="General"/>
          <w:gallery w:val="placeholder"/>
        </w:category>
        <w:types>
          <w:type w:val="bbPlcHdr"/>
        </w:types>
        <w:behaviors>
          <w:behavior w:val="content"/>
        </w:behaviors>
        <w:guid w:val="{0EA1EAD5-29A2-4C6B-AD48-EFF66E7528D8}"/>
      </w:docPartPr>
      <w:docPartBody>
        <w:p w:rsidR="00C61829" w:rsidRDefault="00371B51" w:rsidP="00371B51">
          <w:pPr>
            <w:pStyle w:val="BDE94308935F44739851136216D29CF9"/>
          </w:pPr>
          <w:r>
            <w:rPr>
              <w:color w:val="4472C4" w:themeColor="accent1"/>
              <w:sz w:val="28"/>
              <w:szCs w:val="28"/>
            </w:rPr>
            <w:t>[Author name]</w:t>
          </w:r>
        </w:p>
      </w:docPartBody>
    </w:docPart>
    <w:docPart>
      <w:docPartPr>
        <w:name w:val="A3705049E6C349548FB200FABDED5362"/>
        <w:category>
          <w:name w:val="General"/>
          <w:gallery w:val="placeholder"/>
        </w:category>
        <w:types>
          <w:type w:val="bbPlcHdr"/>
        </w:types>
        <w:behaviors>
          <w:behavior w:val="content"/>
        </w:behaviors>
        <w:guid w:val="{A83E4398-225F-46C9-BB37-AE43EADC0F60}"/>
      </w:docPartPr>
      <w:docPartBody>
        <w:p w:rsidR="00C61829" w:rsidRDefault="00371B51" w:rsidP="00371B51">
          <w:pPr>
            <w:pStyle w:val="A3705049E6C349548FB200FABDED536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51"/>
    <w:rsid w:val="00371B51"/>
    <w:rsid w:val="00C6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67E03D8C1E46619EDB3A1F21ADF039">
    <w:name w:val="6367E03D8C1E46619EDB3A1F21ADF039"/>
    <w:rsid w:val="00371B51"/>
  </w:style>
  <w:style w:type="paragraph" w:customStyle="1" w:styleId="00B2C41B57E14010A487527A07B9806F">
    <w:name w:val="00B2C41B57E14010A487527A07B9806F"/>
    <w:rsid w:val="00371B51"/>
  </w:style>
  <w:style w:type="paragraph" w:customStyle="1" w:styleId="ADB61A0F9B1E43E3ABCDA0EAA33D7C4D">
    <w:name w:val="ADB61A0F9B1E43E3ABCDA0EAA33D7C4D"/>
    <w:rsid w:val="00371B51"/>
  </w:style>
  <w:style w:type="paragraph" w:customStyle="1" w:styleId="BDE94308935F44739851136216D29CF9">
    <w:name w:val="BDE94308935F44739851136216D29CF9"/>
    <w:rsid w:val="00371B51"/>
  </w:style>
  <w:style w:type="paragraph" w:customStyle="1" w:styleId="A3705049E6C349548FB200FABDED5362">
    <w:name w:val="A3705049E6C349548FB200FABDED5362"/>
    <w:rsid w:val="00371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Voice mail Development Proposal</vt:lpstr>
    </vt:vector>
  </TitlesOfParts>
  <Company>Example Corp. of Tampa Florida</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mail Development Proposal</dc:title>
  <dc:subject>Betty Boop Example Corp.                                                                             Tampa, Florida 123 Main Street                                                              Anytown, USA 12345</dc:subject>
  <dc:creator>Alex crawford,</dc:creator>
  <cp:keywords/>
  <dc:description/>
  <cp:lastModifiedBy>Alex crawford</cp:lastModifiedBy>
  <cp:revision>2</cp:revision>
  <dcterms:created xsi:type="dcterms:W3CDTF">2021-05-03T22:24:00Z</dcterms:created>
  <dcterms:modified xsi:type="dcterms:W3CDTF">2021-05-03T22:24:00Z</dcterms:modified>
</cp:coreProperties>
</file>