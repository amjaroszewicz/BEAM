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30643600"/>
        <w:docPartObj>
          <w:docPartGallery w:val="Cover Pages"/>
          <w:docPartUnique/>
        </w:docPartObj>
      </w:sdtPr>
      <w:sdtEndPr>
        <w:rPr>
          <w:b/>
          <w:bCs/>
          <w:sz w:val="32"/>
          <w:szCs w:val="32"/>
        </w:rPr>
      </w:sdtEndPr>
      <w:sdtContent>
        <w:p w14:paraId="6686946D" w14:textId="7C36E702" w:rsidR="003E5F9C" w:rsidRDefault="003E5F9C"/>
        <w:p w14:paraId="3EF6FD13" w14:textId="155ACE68" w:rsidR="00FE2367" w:rsidRDefault="003E5F9C" w:rsidP="003967B6">
          <w:pPr>
            <w:rPr>
              <w:b/>
              <w:bCs/>
              <w:sz w:val="32"/>
              <w:szCs w:val="32"/>
            </w:rPr>
          </w:pPr>
          <w:r>
            <w:rPr>
              <w:noProof/>
            </w:rPr>
            <mc:AlternateContent>
              <mc:Choice Requires="wps">
                <w:drawing>
                  <wp:anchor distT="0" distB="0" distL="182880" distR="182880" simplePos="0" relativeHeight="251660288" behindDoc="0" locked="0" layoutInCell="1" allowOverlap="1" wp14:anchorId="117497CB" wp14:editId="0C0CD68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1860550"/>
                    <wp:effectExtent l="0" t="0" r="1016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1860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492AD2" w14:textId="07597845" w:rsidR="003E5F9C" w:rsidRPr="003E5F9C" w:rsidRDefault="003E5F9C">
                                <w:pPr>
                                  <w:pStyle w:val="NoSpacing"/>
                                  <w:spacing w:before="40" w:after="560" w:line="216" w:lineRule="auto"/>
                                  <w:rPr>
                                    <w:color w:val="4472C4" w:themeColor="accent1"/>
                                    <w:sz w:val="56"/>
                                    <w:szCs w:val="56"/>
                                  </w:rPr>
                                </w:pPr>
                                <w:sdt>
                                  <w:sdtPr>
                                    <w:rPr>
                                      <w:color w:val="4472C4" w:themeColor="accent1"/>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3E5F9C">
                                      <w:rPr>
                                        <w:color w:val="4472C4" w:themeColor="accent1"/>
                                        <w:sz w:val="56"/>
                                        <w:szCs w:val="56"/>
                                      </w:rPr>
                                      <w:t>Example Corp of Tampa, Florida</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EFCAC7A" w14:textId="23912EC4" w:rsidR="003E5F9C" w:rsidRDefault="003E5F9C">
                                    <w:pPr>
                                      <w:pStyle w:val="NoSpacing"/>
                                      <w:spacing w:before="40" w:after="40"/>
                                      <w:rPr>
                                        <w:caps/>
                                        <w:color w:val="1F4E79" w:themeColor="accent5" w:themeShade="80"/>
                                        <w:sz w:val="28"/>
                                        <w:szCs w:val="28"/>
                                      </w:rPr>
                                    </w:pPr>
                                    <w:r>
                                      <w:rPr>
                                        <w:caps/>
                                        <w:color w:val="1F4E79" w:themeColor="accent5" w:themeShade="80"/>
                                        <w:sz w:val="28"/>
                                        <w:szCs w:val="28"/>
                                      </w:rPr>
                                      <w:t>Voicemail development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multiLine="1"/>
                                </w:sdtPr>
                                <w:sdtContent>
                                  <w:p w14:paraId="3E71BDA1" w14:textId="3E4CE5EE" w:rsidR="003E5F9C" w:rsidRDefault="003E5F9C">
                                    <w:pPr>
                                      <w:pStyle w:val="NoSpacing"/>
                                      <w:spacing w:before="80" w:after="40"/>
                                      <w:rPr>
                                        <w:caps/>
                                        <w:color w:val="5B9BD5" w:themeColor="accent5"/>
                                        <w:sz w:val="24"/>
                                        <w:szCs w:val="24"/>
                                      </w:rPr>
                                    </w:pPr>
                                    <w:r>
                                      <w:rPr>
                                        <w:caps/>
                                        <w:color w:val="5B9BD5" w:themeColor="accent5"/>
                                        <w:sz w:val="24"/>
                                        <w:szCs w:val="24"/>
                                      </w:rPr>
                                      <w:t>Beam group</w:t>
                                    </w:r>
                                    <w:r w:rsidR="003967B6">
                                      <w:rPr>
                                        <w:caps/>
                                        <w:color w:val="5B9BD5" w:themeColor="accent5"/>
                                        <w:sz w:val="24"/>
                                        <w:szCs w:val="24"/>
                                      </w:rPr>
                                      <w:br/>
                                      <w:t>www.teambeam.bizz</w:t>
                                    </w:r>
                                    <w:r w:rsidR="003967B6">
                                      <w:rPr>
                                        <w:caps/>
                                        <w:color w:val="5B9BD5" w:themeColor="accent5"/>
                                        <w:sz w:val="24"/>
                                        <w:szCs w:val="24"/>
                                      </w:rPr>
                                      <w:br/>
                                      <w:t>123-456-7949</w:t>
                                    </w:r>
                                    <w:r w:rsidR="003967B6">
                                      <w:rPr>
                                        <w:caps/>
                                        <w:color w:val="5B9BD5" w:themeColor="accent5"/>
                                        <w:sz w:val="24"/>
                                        <w:szCs w:val="24"/>
                                      </w:rPr>
                                      <w:br/>
                                      <w:t>proposals@teambeam.bizz</w:t>
                                    </w:r>
                                    <w:r w:rsidR="003967B6">
                                      <w:rPr>
                                        <w:caps/>
                                        <w:color w:val="5B9BD5" w:themeColor="accent5"/>
                                        <w:sz w:val="24"/>
                                        <w:szCs w:val="24"/>
                                      </w:rPr>
                                      <w:br/>
                                    </w:r>
                                    <w:r w:rsidR="003967B6">
                                      <w:rPr>
                                        <w:caps/>
                                        <w:color w:val="5B9BD5" w:themeColor="accent5"/>
                                        <w:sz w:val="24"/>
                                        <w:szCs w:val="24"/>
                                      </w:rPr>
                                      <w:br/>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117497CB" id="_x0000_t202" coordsize="21600,21600" o:spt="202" path="m,l,21600r21600,l21600,xe">
                    <v:stroke joinstyle="miter"/>
                    <v:path gradientshapeok="t" o:connecttype="rect"/>
                  </v:shapetype>
                  <v:shape id="Text Box 131" o:spid="_x0000_s1026" type="#_x0000_t202" style="position:absolute;margin-left:0;margin-top:0;width:369pt;height:146.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" filled="f" stroked="f" strokeweight=".5pt">
                    <v:textbox inset="0,0,0,0">
                      <w:txbxContent>
                        <w:p w14:paraId="51492AD2" w14:textId="07597845" w:rsidR="003E5F9C" w:rsidRPr="003E5F9C" w:rsidRDefault="003E5F9C">
                          <w:pPr>
                            <w:pStyle w:val="NoSpacing"/>
                            <w:spacing w:before="40" w:after="560" w:line="216" w:lineRule="auto"/>
                            <w:rPr>
                              <w:color w:val="4472C4" w:themeColor="accent1"/>
                              <w:sz w:val="56"/>
                              <w:szCs w:val="56"/>
                            </w:rPr>
                          </w:pPr>
                          <w:sdt>
                            <w:sdtPr>
                              <w:rPr>
                                <w:color w:val="4472C4" w:themeColor="accent1"/>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3E5F9C">
                                <w:rPr>
                                  <w:color w:val="4472C4" w:themeColor="accent1"/>
                                  <w:sz w:val="56"/>
                                  <w:szCs w:val="56"/>
                                </w:rPr>
                                <w:t>Example Corp of Tampa, Florida</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EFCAC7A" w14:textId="23912EC4" w:rsidR="003E5F9C" w:rsidRDefault="003E5F9C">
                              <w:pPr>
                                <w:pStyle w:val="NoSpacing"/>
                                <w:spacing w:before="40" w:after="40"/>
                                <w:rPr>
                                  <w:caps/>
                                  <w:color w:val="1F4E79" w:themeColor="accent5" w:themeShade="80"/>
                                  <w:sz w:val="28"/>
                                  <w:szCs w:val="28"/>
                                </w:rPr>
                              </w:pPr>
                              <w:r>
                                <w:rPr>
                                  <w:caps/>
                                  <w:color w:val="1F4E79" w:themeColor="accent5" w:themeShade="80"/>
                                  <w:sz w:val="28"/>
                                  <w:szCs w:val="28"/>
                                </w:rPr>
                                <w:t>Voicemail development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multiLine="1"/>
                          </w:sdtPr>
                          <w:sdtContent>
                            <w:p w14:paraId="3E71BDA1" w14:textId="3E4CE5EE" w:rsidR="003E5F9C" w:rsidRDefault="003E5F9C">
                              <w:pPr>
                                <w:pStyle w:val="NoSpacing"/>
                                <w:spacing w:before="80" w:after="40"/>
                                <w:rPr>
                                  <w:caps/>
                                  <w:color w:val="5B9BD5" w:themeColor="accent5"/>
                                  <w:sz w:val="24"/>
                                  <w:szCs w:val="24"/>
                                </w:rPr>
                              </w:pPr>
                              <w:r>
                                <w:rPr>
                                  <w:caps/>
                                  <w:color w:val="5B9BD5" w:themeColor="accent5"/>
                                  <w:sz w:val="24"/>
                                  <w:szCs w:val="24"/>
                                </w:rPr>
                                <w:t>Beam group</w:t>
                              </w:r>
                              <w:r w:rsidR="003967B6">
                                <w:rPr>
                                  <w:caps/>
                                  <w:color w:val="5B9BD5" w:themeColor="accent5"/>
                                  <w:sz w:val="24"/>
                                  <w:szCs w:val="24"/>
                                </w:rPr>
                                <w:br/>
                                <w:t>www.teambeam.bizz</w:t>
                              </w:r>
                              <w:r w:rsidR="003967B6">
                                <w:rPr>
                                  <w:caps/>
                                  <w:color w:val="5B9BD5" w:themeColor="accent5"/>
                                  <w:sz w:val="24"/>
                                  <w:szCs w:val="24"/>
                                </w:rPr>
                                <w:br/>
                                <w:t>123-456-7949</w:t>
                              </w:r>
                              <w:r w:rsidR="003967B6">
                                <w:rPr>
                                  <w:caps/>
                                  <w:color w:val="5B9BD5" w:themeColor="accent5"/>
                                  <w:sz w:val="24"/>
                                  <w:szCs w:val="24"/>
                                </w:rPr>
                                <w:br/>
                                <w:t>proposals@teambeam.bizz</w:t>
                              </w:r>
                              <w:r w:rsidR="003967B6">
                                <w:rPr>
                                  <w:caps/>
                                  <w:color w:val="5B9BD5" w:themeColor="accent5"/>
                                  <w:sz w:val="24"/>
                                  <w:szCs w:val="24"/>
                                </w:rPr>
                                <w:br/>
                              </w:r>
                              <w:r w:rsidR="003967B6">
                                <w:rPr>
                                  <w:caps/>
                                  <w:color w:val="5B9BD5" w:themeColor="accent5"/>
                                  <w:sz w:val="24"/>
                                  <w:szCs w:val="24"/>
                                </w:rPr>
                                <w:br/>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198ABCB" wp14:editId="69035E7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77ED9A03" w14:textId="3BD0A23D" w:rsidR="003E5F9C" w:rsidRDefault="003E5F9C">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198ABC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77ED9A03" w14:textId="3BD0A23D" w:rsidR="003E5F9C" w:rsidRDefault="003E5F9C">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b/>
              <w:bCs/>
              <w:sz w:val="32"/>
              <w:szCs w:val="32"/>
            </w:rPr>
            <w:br w:type="page"/>
          </w:r>
        </w:p>
      </w:sdtContent>
    </w:sdt>
    <w:p w14:paraId="14C89352" w14:textId="77777777" w:rsidR="003967B6" w:rsidRDefault="003967B6" w:rsidP="003967B6">
      <w:pPr>
        <w:ind w:left="3600"/>
        <w:rPr>
          <w:rFonts w:ascii="Times New Roman" w:hAnsi="Times New Roman" w:cs="Times New Roman"/>
          <w:sz w:val="40"/>
          <w:szCs w:val="40"/>
          <w:u w:val="single"/>
        </w:rPr>
      </w:pPr>
      <w:r>
        <w:rPr>
          <w:rFonts w:ascii="Times New Roman" w:hAnsi="Times New Roman" w:cs="Times New Roman"/>
          <w:sz w:val="40"/>
          <w:szCs w:val="40"/>
          <w:u w:val="single"/>
        </w:rPr>
        <w:lastRenderedPageBreak/>
        <w:t>Cover Letter</w:t>
      </w:r>
    </w:p>
    <w:p w14:paraId="6DC86217" w14:textId="77777777" w:rsidR="003967B6" w:rsidRDefault="003967B6" w:rsidP="003967B6">
      <w:pPr>
        <w:rPr>
          <w:rFonts w:ascii="Times New Roman" w:hAnsi="Times New Roman" w:cs="Times New Roman"/>
          <w:sz w:val="24"/>
          <w:szCs w:val="24"/>
        </w:rPr>
      </w:pPr>
    </w:p>
    <w:p w14:paraId="3B67FA20" w14:textId="77777777" w:rsidR="003967B6" w:rsidRDefault="003967B6" w:rsidP="003967B6">
      <w:p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Betty </w:t>
      </w:r>
      <w:proofErr w:type="spellStart"/>
      <w:r>
        <w:rPr>
          <w:rFonts w:ascii="Times New Roman" w:eastAsia="Times New Roman" w:hAnsi="Times New Roman" w:cs="Times New Roman"/>
          <w:sz w:val="24"/>
          <w:szCs w:val="24"/>
        </w:rPr>
        <w:t>Boop</w:t>
      </w:r>
      <w:proofErr w:type="spellEnd"/>
      <w:r>
        <w:rPr>
          <w:rFonts w:ascii="Times New Roman" w:eastAsia="Times New Roman" w:hAnsi="Times New Roman" w:cs="Times New Roman"/>
          <w:sz w:val="24"/>
          <w:szCs w:val="24"/>
        </w:rPr>
        <w:br/>
        <w:t>Example Corp. of Tampa Florida</w:t>
      </w:r>
      <w:r>
        <w:rPr>
          <w:rFonts w:ascii="Times New Roman" w:eastAsia="Times New Roman" w:hAnsi="Times New Roman" w:cs="Times New Roman"/>
          <w:sz w:val="24"/>
          <w:szCs w:val="24"/>
        </w:rPr>
        <w:br/>
        <w:t>123 Main Street</w:t>
      </w:r>
      <w:r>
        <w:rPr>
          <w:rFonts w:ascii="Times New Roman" w:eastAsia="Times New Roman" w:hAnsi="Times New Roman" w:cs="Times New Roman"/>
          <w:sz w:val="24"/>
          <w:szCs w:val="24"/>
        </w:rPr>
        <w:br/>
        <w:t>Anytown, USA 12345</w:t>
      </w:r>
    </w:p>
    <w:p w14:paraId="1EF37B83" w14:textId="77777777" w:rsidR="003967B6" w:rsidRDefault="003967B6" w:rsidP="003967B6">
      <w:pPr>
        <w:rPr>
          <w:rFonts w:ascii="Times New Roman" w:hAnsi="Times New Roman" w:cs="Times New Roman"/>
          <w:sz w:val="24"/>
          <w:szCs w:val="24"/>
        </w:rPr>
      </w:pPr>
      <w:r>
        <w:rPr>
          <w:rFonts w:ascii="Times New Roman" w:hAnsi="Times New Roman" w:cs="Times New Roman"/>
          <w:sz w:val="24"/>
          <w:szCs w:val="24"/>
        </w:rPr>
        <w:t>Greetings, Example Corp. of Tampa, Florida.</w:t>
      </w:r>
    </w:p>
    <w:p w14:paraId="7DD61AEA" w14:textId="77777777" w:rsidR="003967B6" w:rsidRDefault="003967B6" w:rsidP="003967B6">
      <w:pPr>
        <w:rPr>
          <w:rFonts w:ascii="Times New Roman" w:hAnsi="Times New Roman" w:cs="Times New Roman"/>
          <w:sz w:val="24"/>
          <w:szCs w:val="24"/>
        </w:rPr>
      </w:pPr>
      <w:r>
        <w:rPr>
          <w:rFonts w:ascii="Times New Roman" w:hAnsi="Times New Roman" w:cs="Times New Roman"/>
          <w:sz w:val="24"/>
          <w:szCs w:val="24"/>
        </w:rPr>
        <w:tab/>
        <w:t xml:space="preserve">Hello, my name is Alex. I am reaching out to you today, on behalf of  Team BEAM. Our team noticed your company’s desire to expand with the addition of a new voicemail system. We look to offer you a solution with a hosted service or we can work to build you a local system. Although, we can offer either solution based on the size of your company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needing to host hundreds of employees with a voicemail system will be more easily scaled with a VoIP system with our hosting.</w:t>
      </w:r>
    </w:p>
    <w:p w14:paraId="19D38A68" w14:textId="77777777" w:rsidR="003967B6" w:rsidRDefault="003967B6" w:rsidP="003967B6">
      <w:pPr>
        <w:ind w:firstLine="720"/>
        <w:rPr>
          <w:rFonts w:ascii="Times New Roman" w:hAnsi="Times New Roman" w:cs="Times New Roman"/>
          <w:sz w:val="24"/>
          <w:szCs w:val="24"/>
        </w:rPr>
      </w:pPr>
      <w:r>
        <w:rPr>
          <w:rFonts w:ascii="Times New Roman" w:hAnsi="Times New Roman" w:cs="Times New Roman"/>
          <w:sz w:val="24"/>
          <w:szCs w:val="24"/>
        </w:rPr>
        <w:t xml:space="preserve">We will work diligently to provide a phone voicemail system that best matches your needs. When you work with Team </w:t>
      </w:r>
      <w:proofErr w:type="gramStart"/>
      <w:r>
        <w:rPr>
          <w:rFonts w:ascii="Times New Roman" w:hAnsi="Times New Roman" w:cs="Times New Roman"/>
          <w:sz w:val="24"/>
          <w:szCs w:val="24"/>
        </w:rPr>
        <w:t>BEAM</w:t>
      </w:r>
      <w:proofErr w:type="gramEnd"/>
      <w:r>
        <w:rPr>
          <w:rFonts w:ascii="Times New Roman" w:hAnsi="Times New Roman" w:cs="Times New Roman"/>
          <w:sz w:val="24"/>
          <w:szCs w:val="24"/>
        </w:rPr>
        <w:t xml:space="preserve"> you’ll get the best service you’ve ever seen!</w:t>
      </w:r>
    </w:p>
    <w:p w14:paraId="637173F2" w14:textId="77777777" w:rsidR="003967B6" w:rsidRDefault="003967B6" w:rsidP="003967B6">
      <w:pPr>
        <w:rPr>
          <w:rFonts w:ascii="Times New Roman" w:hAnsi="Times New Roman" w:cs="Times New Roman"/>
          <w:sz w:val="24"/>
          <w:szCs w:val="24"/>
        </w:rPr>
      </w:pPr>
      <w:r>
        <w:rPr>
          <w:rFonts w:ascii="Times New Roman" w:hAnsi="Times New Roman" w:cs="Times New Roman"/>
          <w:sz w:val="24"/>
          <w:szCs w:val="24"/>
        </w:rPr>
        <w:t>Although our hosting may be a new feature offered, we offer some of the most competitive pricing on the market. We would love to take some time and discuss our development process and pricing you can expect.</w:t>
      </w:r>
    </w:p>
    <w:p w14:paraId="127A05A6" w14:textId="77777777" w:rsidR="003967B6" w:rsidRDefault="003967B6" w:rsidP="003967B6">
      <w:pPr>
        <w:rPr>
          <w:rFonts w:ascii="Times New Roman" w:hAnsi="Times New Roman" w:cs="Times New Roman"/>
          <w:sz w:val="24"/>
          <w:szCs w:val="24"/>
        </w:rPr>
      </w:pPr>
      <w:r>
        <w:rPr>
          <w:rFonts w:ascii="Times New Roman" w:hAnsi="Times New Roman" w:cs="Times New Roman"/>
          <w:sz w:val="24"/>
          <w:szCs w:val="24"/>
        </w:rPr>
        <w:t>You may reach out to us at your earliest convenience at:</w:t>
      </w:r>
    </w:p>
    <w:p w14:paraId="6E377902" w14:textId="77777777" w:rsidR="003967B6" w:rsidRDefault="003967B6" w:rsidP="003967B6">
      <w:pPr>
        <w:rPr>
          <w:rFonts w:ascii="Times New Roman" w:hAnsi="Times New Roman" w:cs="Times New Roman"/>
          <w:sz w:val="24"/>
          <w:szCs w:val="24"/>
        </w:rPr>
      </w:pPr>
      <w:r>
        <w:rPr>
          <w:rFonts w:ascii="Times New Roman" w:hAnsi="Times New Roman" w:cs="Times New Roman"/>
          <w:sz w:val="24"/>
          <w:szCs w:val="24"/>
        </w:rPr>
        <w:t xml:space="preserve">We look forward to hearing from you, </w:t>
      </w:r>
    </w:p>
    <w:p w14:paraId="7CE9097A" w14:textId="131D8B0E" w:rsidR="003967B6" w:rsidRDefault="003967B6" w:rsidP="003967B6">
      <w:pPr>
        <w:rPr>
          <w:rFonts w:ascii="Times New Roman" w:hAnsi="Times New Roman" w:cs="Times New Roman"/>
          <w:sz w:val="24"/>
          <w:szCs w:val="24"/>
        </w:rPr>
      </w:pPr>
      <w:r>
        <w:rPr>
          <w:rFonts w:ascii="Times New Roman" w:hAnsi="Times New Roman" w:cs="Times New Roman"/>
          <w:sz w:val="24"/>
          <w:szCs w:val="24"/>
        </w:rPr>
        <w:t>Sincerely,</w:t>
      </w:r>
      <w:r>
        <w:rPr>
          <w:rFonts w:ascii="Times New Roman" w:hAnsi="Times New Roman" w:cs="Times New Roman"/>
          <w:sz w:val="24"/>
          <w:szCs w:val="24"/>
        </w:rPr>
        <w:t xml:space="preserve"> </w:t>
      </w:r>
    </w:p>
    <w:p w14:paraId="612A3B69" w14:textId="642CD82D" w:rsidR="003967B6" w:rsidRDefault="003967B6" w:rsidP="003967B6">
      <w:pPr>
        <w:rPr>
          <w:rFonts w:ascii="Times New Roman" w:hAnsi="Times New Roman" w:cs="Times New Roman"/>
          <w:sz w:val="24"/>
          <w:szCs w:val="24"/>
        </w:rPr>
      </w:pPr>
      <w:r>
        <w:rPr>
          <w:rFonts w:ascii="Times New Roman" w:hAnsi="Times New Roman" w:cs="Times New Roman"/>
          <w:sz w:val="24"/>
          <w:szCs w:val="24"/>
        </w:rPr>
        <w:t>Alex Crawford</w:t>
      </w:r>
      <w:r>
        <w:rPr>
          <w:rFonts w:ascii="Times New Roman" w:hAnsi="Times New Roman" w:cs="Times New Roman"/>
          <w:sz w:val="24"/>
          <w:szCs w:val="24"/>
        </w:rPr>
        <w:br/>
        <w:t>BEAM Group Developer</w:t>
      </w:r>
      <w:r>
        <w:rPr>
          <w:rFonts w:ascii="Times New Roman" w:hAnsi="Times New Roman" w:cs="Times New Roman"/>
          <w:sz w:val="24"/>
          <w:szCs w:val="24"/>
        </w:rPr>
        <w:t>.</w:t>
      </w:r>
    </w:p>
    <w:p w14:paraId="6C4824F0" w14:textId="3AC11F01" w:rsidR="003967B6" w:rsidRDefault="003967B6">
      <w:pPr>
        <w:rPr>
          <w:b/>
          <w:bCs/>
          <w:sz w:val="32"/>
          <w:szCs w:val="32"/>
        </w:rPr>
      </w:pPr>
      <w:r>
        <w:rPr>
          <w:b/>
          <w:bCs/>
          <w:sz w:val="32"/>
          <w:szCs w:val="32"/>
        </w:rPr>
        <w:br w:type="page"/>
      </w:r>
    </w:p>
    <w:p w14:paraId="238C7143" w14:textId="77777777" w:rsidR="003967B6" w:rsidRDefault="003967B6" w:rsidP="00E278EE">
      <w:pPr>
        <w:spacing w:line="480" w:lineRule="auto"/>
        <w:rPr>
          <w:b/>
          <w:bCs/>
          <w:sz w:val="32"/>
          <w:szCs w:val="32"/>
        </w:rPr>
      </w:pPr>
      <w:r w:rsidRPr="00FE2367">
        <w:rPr>
          <w:b/>
          <w:bCs/>
          <w:sz w:val="32"/>
          <w:szCs w:val="32"/>
        </w:rPr>
        <w:lastRenderedPageBreak/>
        <w:t>Proposal:</w:t>
      </w:r>
    </w:p>
    <w:p w14:paraId="6EA6E701" w14:textId="0814DDC5" w:rsidR="00667D24" w:rsidRPr="00FE2367" w:rsidRDefault="00DB3351" w:rsidP="00E278EE">
      <w:pPr>
        <w:spacing w:line="480" w:lineRule="auto"/>
        <w:rPr>
          <w:b/>
          <w:bCs/>
          <w:sz w:val="28"/>
          <w:szCs w:val="28"/>
        </w:rPr>
      </w:pPr>
      <w:r w:rsidRPr="00FE2367">
        <w:rPr>
          <w:b/>
          <w:bCs/>
          <w:sz w:val="28"/>
          <w:szCs w:val="28"/>
        </w:rPr>
        <w:t>Requirements</w:t>
      </w:r>
    </w:p>
    <w:p w14:paraId="167287C7" w14:textId="1B9851FE" w:rsidR="00DB3351" w:rsidRPr="00DB3351" w:rsidRDefault="00DB3351" w:rsidP="00E278EE">
      <w:pPr>
        <w:spacing w:line="480" w:lineRule="auto"/>
        <w:rPr>
          <w:b/>
          <w:bCs/>
          <w:sz w:val="24"/>
          <w:szCs w:val="24"/>
        </w:rPr>
      </w:pPr>
      <w:r w:rsidRPr="00DB3351">
        <w:rPr>
          <w:b/>
          <w:bCs/>
          <w:sz w:val="24"/>
          <w:szCs w:val="24"/>
        </w:rPr>
        <w:t>Software requirements</w:t>
      </w:r>
    </w:p>
    <w:p w14:paraId="18C6619C" w14:textId="14F95004" w:rsidR="00DB3351" w:rsidRDefault="00DB3351" w:rsidP="00E278EE">
      <w:pPr>
        <w:pStyle w:val="ListParagraph"/>
        <w:spacing w:line="480" w:lineRule="auto"/>
      </w:pPr>
      <w:r>
        <w:t>Per your business’s requirements, you requested the following features:</w:t>
      </w:r>
    </w:p>
    <w:p w14:paraId="17161838" w14:textId="3D68B19D" w:rsidR="00DB3351" w:rsidRDefault="00DB3351" w:rsidP="00E278EE">
      <w:pPr>
        <w:pStyle w:val="ListParagraph"/>
        <w:numPr>
          <w:ilvl w:val="0"/>
          <w:numId w:val="1"/>
        </w:numPr>
        <w:spacing w:line="480" w:lineRule="auto"/>
      </w:pPr>
      <w:r>
        <w:t>Friendly, easy to use voicemail system that all can use.</w:t>
      </w:r>
    </w:p>
    <w:p w14:paraId="7472A16F" w14:textId="789E8C56" w:rsidR="00DB3351" w:rsidRDefault="00DB3351" w:rsidP="00E278EE">
      <w:pPr>
        <w:pStyle w:val="ListParagraph"/>
        <w:numPr>
          <w:ilvl w:val="0"/>
          <w:numId w:val="1"/>
        </w:numPr>
        <w:spacing w:line="480" w:lineRule="auto"/>
      </w:pPr>
      <w:r>
        <w:t>Play back messages</w:t>
      </w:r>
    </w:p>
    <w:p w14:paraId="757AC8A8" w14:textId="11A496C4" w:rsidR="00DB3351" w:rsidRDefault="00DB3351" w:rsidP="00E278EE">
      <w:pPr>
        <w:pStyle w:val="ListParagraph"/>
        <w:numPr>
          <w:ilvl w:val="0"/>
          <w:numId w:val="1"/>
        </w:numPr>
        <w:spacing w:line="480" w:lineRule="auto"/>
      </w:pPr>
      <w:r>
        <w:t>Delete messages</w:t>
      </w:r>
    </w:p>
    <w:p w14:paraId="72389B9E" w14:textId="3A4CB060" w:rsidR="00DB3351" w:rsidRDefault="00DB3351" w:rsidP="00E278EE">
      <w:pPr>
        <w:pStyle w:val="ListParagraph"/>
        <w:numPr>
          <w:ilvl w:val="0"/>
          <w:numId w:val="1"/>
        </w:numPr>
        <w:spacing w:line="480" w:lineRule="auto"/>
      </w:pPr>
      <w:r>
        <w:t>Change the greeting(per mailbox)</w:t>
      </w:r>
    </w:p>
    <w:p w14:paraId="29747A6D" w14:textId="0B756EC1" w:rsidR="00DB3351" w:rsidRDefault="00DB3351" w:rsidP="00E278EE">
      <w:pPr>
        <w:pStyle w:val="ListParagraph"/>
        <w:numPr>
          <w:ilvl w:val="0"/>
          <w:numId w:val="1"/>
        </w:numPr>
        <w:spacing w:line="480" w:lineRule="auto"/>
      </w:pPr>
      <w:r>
        <w:t>Change the password(per mailbox)</w:t>
      </w:r>
    </w:p>
    <w:p w14:paraId="3326A360" w14:textId="076EE852" w:rsidR="00DB3351" w:rsidRDefault="00DB3351" w:rsidP="00E278EE">
      <w:pPr>
        <w:pStyle w:val="ListParagraph"/>
        <w:numPr>
          <w:ilvl w:val="0"/>
          <w:numId w:val="1"/>
        </w:numPr>
        <w:spacing w:line="480" w:lineRule="auto"/>
      </w:pPr>
      <w:r>
        <w:t>Administrator ability to activate and deactivate mailboxes</w:t>
      </w:r>
    </w:p>
    <w:p w14:paraId="60BF1D20" w14:textId="0D9F48C1" w:rsidR="00DB3351" w:rsidRDefault="00DB3351" w:rsidP="00E278EE">
      <w:pPr>
        <w:pStyle w:val="ListParagraph"/>
        <w:numPr>
          <w:ilvl w:val="0"/>
          <w:numId w:val="1"/>
        </w:numPr>
        <w:spacing w:line="480" w:lineRule="auto"/>
      </w:pPr>
      <w:r>
        <w:t xml:space="preserve">Administrator </w:t>
      </w:r>
      <w:r>
        <w:t>ability to copy/play messages (from any mailbox)</w:t>
      </w:r>
    </w:p>
    <w:p w14:paraId="32B6CEEF" w14:textId="0B682494" w:rsidR="00DB3351" w:rsidRDefault="00DB3351" w:rsidP="00E278EE">
      <w:pPr>
        <w:pStyle w:val="ListParagraph"/>
        <w:numPr>
          <w:ilvl w:val="0"/>
          <w:numId w:val="1"/>
        </w:numPr>
        <w:spacing w:line="480" w:lineRule="auto"/>
      </w:pPr>
      <w:r>
        <w:t>Store messages so they can be retrieved in the event of a power outage.</w:t>
      </w:r>
    </w:p>
    <w:p w14:paraId="354FEA3A" w14:textId="5B01DF2F" w:rsidR="00DB3351" w:rsidRDefault="00DB3351" w:rsidP="00E278EE">
      <w:pPr>
        <w:pStyle w:val="ListParagraph"/>
        <w:numPr>
          <w:ilvl w:val="0"/>
          <w:numId w:val="1"/>
        </w:numPr>
        <w:spacing w:line="480" w:lineRule="auto"/>
      </w:pPr>
      <w:r>
        <w:t>Ability to back-up the stored data and restore it.</w:t>
      </w:r>
    </w:p>
    <w:p w14:paraId="60739FC2" w14:textId="7AF40F6C" w:rsidR="00DB3351" w:rsidRDefault="00DB3351" w:rsidP="00E278EE">
      <w:pPr>
        <w:spacing w:line="480" w:lineRule="auto"/>
        <w:rPr>
          <w:b/>
          <w:bCs/>
          <w:sz w:val="24"/>
          <w:szCs w:val="24"/>
        </w:rPr>
      </w:pPr>
      <w:r>
        <w:rPr>
          <w:b/>
          <w:bCs/>
          <w:sz w:val="24"/>
          <w:szCs w:val="24"/>
        </w:rPr>
        <w:t>Timeline</w:t>
      </w:r>
    </w:p>
    <w:p w14:paraId="00009E18" w14:textId="468C31CD" w:rsidR="00DB3351" w:rsidRPr="0022292E" w:rsidRDefault="00DB3351" w:rsidP="00E278EE">
      <w:pPr>
        <w:spacing w:line="480" w:lineRule="auto"/>
      </w:pPr>
      <w:r w:rsidRPr="0022292E">
        <w:t>Proposal due by March 15</w:t>
      </w:r>
      <w:r w:rsidRPr="0022292E">
        <w:rPr>
          <w:vertAlign w:val="superscript"/>
        </w:rPr>
        <w:t>th</w:t>
      </w:r>
      <w:r w:rsidRPr="0022292E">
        <w:t>, 7:00 pm EST.</w:t>
      </w:r>
    </w:p>
    <w:p w14:paraId="0B5F6216" w14:textId="132B6F14" w:rsidR="00DB3351" w:rsidRPr="0022292E" w:rsidRDefault="00DB3351" w:rsidP="00E278EE">
      <w:pPr>
        <w:spacing w:line="480" w:lineRule="auto"/>
      </w:pPr>
      <w:r w:rsidRPr="0022292E">
        <w:t>Phase 1 must be completed</w:t>
      </w:r>
      <w:r w:rsidR="0022292E" w:rsidRPr="0022292E">
        <w:t xml:space="preserve"> and delivered by February 1 of the following year.</w:t>
      </w:r>
    </w:p>
    <w:p w14:paraId="25CBF64C" w14:textId="68776F43" w:rsidR="0022292E" w:rsidRDefault="005C7C21" w:rsidP="00E278EE">
      <w:pPr>
        <w:spacing w:line="480" w:lineRule="auto"/>
      </w:pPr>
      <w:r>
        <w:t xml:space="preserve">Phase 2 </w:t>
      </w:r>
      <w:r w:rsidR="0022292E" w:rsidRPr="0022292E">
        <w:t xml:space="preserve">Engagement work complete and voice mail system live </w:t>
      </w:r>
      <w:r w:rsidR="00DA6B49">
        <w:t>–</w:t>
      </w:r>
      <w:r w:rsidR="0022292E" w:rsidRPr="0022292E">
        <w:t xml:space="preserve"> TBD</w:t>
      </w:r>
    </w:p>
    <w:p w14:paraId="48F456CC" w14:textId="62B0783F" w:rsidR="005C7C21" w:rsidRDefault="005C7C21" w:rsidP="00E278EE">
      <w:pPr>
        <w:spacing w:line="480" w:lineRule="auto"/>
      </w:pPr>
      <w:r>
        <w:t>Phase 3 – Administrative options and backup capability - TBD</w:t>
      </w:r>
    </w:p>
    <w:p w14:paraId="39C66167" w14:textId="08E3C855" w:rsidR="00FE2367" w:rsidRDefault="00FE2367" w:rsidP="00E278EE">
      <w:pPr>
        <w:spacing w:line="480" w:lineRule="auto"/>
        <w:rPr>
          <w:b/>
          <w:bCs/>
        </w:rPr>
      </w:pPr>
    </w:p>
    <w:p w14:paraId="258916EF" w14:textId="77777777" w:rsidR="003967B6" w:rsidRDefault="003967B6" w:rsidP="00E278EE">
      <w:pPr>
        <w:spacing w:line="480" w:lineRule="auto"/>
        <w:rPr>
          <w:b/>
          <w:bCs/>
        </w:rPr>
      </w:pPr>
    </w:p>
    <w:p w14:paraId="04310B14" w14:textId="79512A08" w:rsidR="00FE2367" w:rsidRPr="00FE2367" w:rsidRDefault="00FE2367" w:rsidP="00E278EE">
      <w:pPr>
        <w:spacing w:line="480" w:lineRule="auto"/>
        <w:rPr>
          <w:b/>
          <w:bCs/>
        </w:rPr>
      </w:pPr>
      <w:r w:rsidRPr="00FE2367">
        <w:rPr>
          <w:b/>
          <w:bCs/>
        </w:rPr>
        <w:lastRenderedPageBreak/>
        <w:t>Proposed solution:</w:t>
      </w:r>
    </w:p>
    <w:p w14:paraId="7D8B025E" w14:textId="2F181CA6" w:rsidR="00DA6B49" w:rsidRDefault="00FE2367" w:rsidP="00E278EE">
      <w:pPr>
        <w:spacing w:line="480" w:lineRule="auto"/>
      </w:pPr>
      <w:r>
        <w:t xml:space="preserve">Beam group works very closely with their customers create unique solutions. Our initial planning phase will heavily involve a representative of your company to ensure all questions are asked, all features are requested, and nothing Is forgotten. We’ve got a strong track record </w:t>
      </w:r>
      <w:proofErr w:type="gramStart"/>
      <w:r>
        <w:t>in regards to</w:t>
      </w:r>
      <w:proofErr w:type="gramEnd"/>
      <w:r>
        <w:t xml:space="preserve"> delivery performance. Our last 15 projects with revenues &gt; $20000, have been completed one month early, and have required less than 2 hours of technical support (0 emergency situations). The primary benefit of working with BEAM Group is the size of our team allows us to work with the customers in </w:t>
      </w:r>
      <w:proofErr w:type="gramStart"/>
      <w:r>
        <w:t>great detail</w:t>
      </w:r>
      <w:proofErr w:type="gramEnd"/>
      <w:r>
        <w:t xml:space="preserve"> and provide the quality systems that they are looking for.</w:t>
      </w:r>
    </w:p>
    <w:p w14:paraId="28752E39" w14:textId="327AFEC0" w:rsidR="00DA6B49" w:rsidRDefault="00DA6B49" w:rsidP="00E278EE">
      <w:pPr>
        <w:spacing w:line="480" w:lineRule="auto"/>
      </w:pPr>
    </w:p>
    <w:p w14:paraId="338BCE83" w14:textId="77777777" w:rsidR="00DA6B49" w:rsidRDefault="00DA6B49" w:rsidP="00E278EE">
      <w:pPr>
        <w:spacing w:line="480" w:lineRule="auto"/>
      </w:pPr>
    </w:p>
    <w:p w14:paraId="233EE40E" w14:textId="35000B2A" w:rsidR="00DB3351" w:rsidRPr="00DA6B49" w:rsidRDefault="0022292E" w:rsidP="00E278EE">
      <w:pPr>
        <w:spacing w:line="480" w:lineRule="auto"/>
        <w:rPr>
          <w:b/>
          <w:bCs/>
          <w:sz w:val="32"/>
          <w:szCs w:val="32"/>
        </w:rPr>
      </w:pPr>
      <w:r w:rsidRPr="00DA6B49">
        <w:rPr>
          <w:b/>
          <w:bCs/>
          <w:sz w:val="32"/>
          <w:szCs w:val="32"/>
        </w:rPr>
        <w:t>Budget</w:t>
      </w:r>
      <w:r w:rsidR="00DA6B49" w:rsidRPr="00DA6B49">
        <w:rPr>
          <w:b/>
          <w:bCs/>
          <w:sz w:val="32"/>
          <w:szCs w:val="32"/>
        </w:rPr>
        <w:t xml:space="preserve"> &amp; Fees</w:t>
      </w:r>
    </w:p>
    <w:p w14:paraId="53AE6CD0" w14:textId="6760B141" w:rsidR="0022292E" w:rsidRPr="00357AE7" w:rsidRDefault="0022292E" w:rsidP="00E278EE">
      <w:pPr>
        <w:spacing w:line="480" w:lineRule="auto"/>
        <w:rPr>
          <w:b/>
          <w:bCs/>
          <w:sz w:val="20"/>
          <w:szCs w:val="20"/>
        </w:rPr>
      </w:pPr>
      <w:r w:rsidRPr="00357AE7">
        <w:rPr>
          <w:b/>
          <w:bCs/>
          <w:sz w:val="20"/>
          <w:szCs w:val="20"/>
        </w:rPr>
        <w:t xml:space="preserve">Phase 1 Budget: </w:t>
      </w:r>
      <w:r w:rsidR="00357AE7" w:rsidRPr="00357AE7">
        <w:rPr>
          <w:b/>
          <w:bCs/>
          <w:sz w:val="20"/>
          <w:szCs w:val="20"/>
        </w:rPr>
        <w:t>$1</w:t>
      </w:r>
      <w:r w:rsidR="00F26AE6">
        <w:rPr>
          <w:b/>
          <w:bCs/>
          <w:sz w:val="20"/>
          <w:szCs w:val="20"/>
        </w:rPr>
        <w:t>0</w:t>
      </w:r>
      <w:r w:rsidR="00357AE7" w:rsidRPr="00357AE7">
        <w:rPr>
          <w:b/>
          <w:bCs/>
          <w:sz w:val="20"/>
          <w:szCs w:val="20"/>
        </w:rPr>
        <w:t>,</w:t>
      </w:r>
      <w:r w:rsidR="00F26AE6">
        <w:rPr>
          <w:b/>
          <w:bCs/>
          <w:sz w:val="20"/>
          <w:szCs w:val="20"/>
        </w:rPr>
        <w:t>0</w:t>
      </w:r>
      <w:r w:rsidR="00357AE7" w:rsidRPr="00357AE7">
        <w:rPr>
          <w:b/>
          <w:bCs/>
          <w:sz w:val="20"/>
          <w:szCs w:val="20"/>
        </w:rPr>
        <w:t>00</w:t>
      </w:r>
    </w:p>
    <w:p w14:paraId="43FC8C2F" w14:textId="3664C8B5" w:rsidR="0022292E" w:rsidRDefault="0022292E" w:rsidP="00E278EE">
      <w:pPr>
        <w:spacing w:line="480" w:lineRule="auto"/>
        <w:rPr>
          <w:sz w:val="20"/>
          <w:szCs w:val="20"/>
        </w:rPr>
      </w:pPr>
      <w:r>
        <w:rPr>
          <w:sz w:val="20"/>
          <w:szCs w:val="20"/>
        </w:rPr>
        <w:t>Milestones to be complete during this phase:</w:t>
      </w:r>
    </w:p>
    <w:p w14:paraId="5374A4D0" w14:textId="63B0EF43" w:rsidR="0022292E" w:rsidRDefault="0022292E" w:rsidP="00E278EE">
      <w:pPr>
        <w:pStyle w:val="ListParagraph"/>
        <w:numPr>
          <w:ilvl w:val="0"/>
          <w:numId w:val="2"/>
        </w:numPr>
        <w:spacing w:line="480" w:lineRule="auto"/>
        <w:rPr>
          <w:sz w:val="20"/>
          <w:szCs w:val="20"/>
        </w:rPr>
      </w:pPr>
      <w:r w:rsidRPr="00357AE7">
        <w:rPr>
          <w:sz w:val="20"/>
          <w:szCs w:val="20"/>
        </w:rPr>
        <w:t>Project analysis</w:t>
      </w:r>
    </w:p>
    <w:p w14:paraId="15D7B96E" w14:textId="254339D2" w:rsidR="00357AE7" w:rsidRDefault="00357AE7" w:rsidP="00E278EE">
      <w:pPr>
        <w:pStyle w:val="ListParagraph"/>
        <w:numPr>
          <w:ilvl w:val="0"/>
          <w:numId w:val="2"/>
        </w:numPr>
        <w:spacing w:line="480" w:lineRule="auto"/>
        <w:rPr>
          <w:sz w:val="20"/>
          <w:szCs w:val="20"/>
        </w:rPr>
      </w:pPr>
      <w:r>
        <w:rPr>
          <w:sz w:val="20"/>
          <w:szCs w:val="20"/>
        </w:rPr>
        <w:t>Developer requirements</w:t>
      </w:r>
    </w:p>
    <w:p w14:paraId="694AF7B9" w14:textId="3BC3DAE2" w:rsidR="00357AE7" w:rsidRPr="00357AE7" w:rsidRDefault="00357AE7" w:rsidP="00E278EE">
      <w:pPr>
        <w:pStyle w:val="ListParagraph"/>
        <w:numPr>
          <w:ilvl w:val="0"/>
          <w:numId w:val="2"/>
        </w:numPr>
        <w:spacing w:line="480" w:lineRule="auto"/>
        <w:rPr>
          <w:sz w:val="20"/>
          <w:szCs w:val="20"/>
        </w:rPr>
      </w:pPr>
      <w:r>
        <w:rPr>
          <w:sz w:val="20"/>
          <w:szCs w:val="20"/>
        </w:rPr>
        <w:t xml:space="preserve">Site definition </w:t>
      </w:r>
    </w:p>
    <w:p w14:paraId="483B0B8C" w14:textId="5FB374A4" w:rsidR="0022292E" w:rsidRPr="00357AE7" w:rsidRDefault="0022292E" w:rsidP="00E278EE">
      <w:pPr>
        <w:pStyle w:val="ListParagraph"/>
        <w:numPr>
          <w:ilvl w:val="0"/>
          <w:numId w:val="2"/>
        </w:numPr>
        <w:spacing w:line="480" w:lineRule="auto"/>
        <w:rPr>
          <w:sz w:val="20"/>
          <w:szCs w:val="20"/>
        </w:rPr>
      </w:pPr>
      <w:r w:rsidRPr="00357AE7">
        <w:rPr>
          <w:sz w:val="20"/>
          <w:szCs w:val="20"/>
        </w:rPr>
        <w:t>Architecture design</w:t>
      </w:r>
    </w:p>
    <w:p w14:paraId="028EB3D0" w14:textId="3F700EEE" w:rsidR="0022292E" w:rsidRPr="00357AE7" w:rsidRDefault="0022292E" w:rsidP="00E278EE">
      <w:pPr>
        <w:pStyle w:val="ListParagraph"/>
        <w:numPr>
          <w:ilvl w:val="0"/>
          <w:numId w:val="2"/>
        </w:numPr>
        <w:spacing w:line="480" w:lineRule="auto"/>
        <w:rPr>
          <w:sz w:val="20"/>
          <w:szCs w:val="20"/>
        </w:rPr>
      </w:pPr>
      <w:r w:rsidRPr="00357AE7">
        <w:rPr>
          <w:sz w:val="20"/>
          <w:szCs w:val="20"/>
        </w:rPr>
        <w:t>Create and Structure Database</w:t>
      </w:r>
    </w:p>
    <w:p w14:paraId="48F9A47D" w14:textId="6B96F522" w:rsidR="0022292E" w:rsidRPr="00357AE7" w:rsidRDefault="00357AE7" w:rsidP="00E278EE">
      <w:pPr>
        <w:pStyle w:val="ListParagraph"/>
        <w:numPr>
          <w:ilvl w:val="0"/>
          <w:numId w:val="2"/>
        </w:numPr>
        <w:spacing w:line="480" w:lineRule="auto"/>
        <w:rPr>
          <w:sz w:val="20"/>
          <w:szCs w:val="20"/>
        </w:rPr>
      </w:pPr>
      <w:r>
        <w:rPr>
          <w:sz w:val="20"/>
          <w:szCs w:val="20"/>
        </w:rPr>
        <w:t>Identification and i</w:t>
      </w:r>
      <w:r w:rsidR="0022292E" w:rsidRPr="00357AE7">
        <w:rPr>
          <w:sz w:val="20"/>
          <w:szCs w:val="20"/>
        </w:rPr>
        <w:t>mplementation of any additional software requirements</w:t>
      </w:r>
    </w:p>
    <w:p w14:paraId="3262C5F2" w14:textId="4D89C341" w:rsidR="0022292E" w:rsidRPr="00357AE7" w:rsidRDefault="0022292E" w:rsidP="00E278EE">
      <w:pPr>
        <w:pStyle w:val="ListParagraph"/>
        <w:numPr>
          <w:ilvl w:val="0"/>
          <w:numId w:val="2"/>
        </w:numPr>
        <w:spacing w:line="480" w:lineRule="auto"/>
        <w:rPr>
          <w:sz w:val="20"/>
          <w:szCs w:val="20"/>
        </w:rPr>
      </w:pPr>
      <w:r w:rsidRPr="00357AE7">
        <w:rPr>
          <w:sz w:val="20"/>
          <w:szCs w:val="20"/>
        </w:rPr>
        <w:t>Import existing data (employees, titles, permissions)</w:t>
      </w:r>
    </w:p>
    <w:p w14:paraId="562C9289" w14:textId="4BBB0F24" w:rsidR="0022292E" w:rsidRPr="00F26AE6" w:rsidRDefault="0022292E" w:rsidP="00E278EE">
      <w:pPr>
        <w:spacing w:line="480" w:lineRule="auto"/>
        <w:rPr>
          <w:b/>
          <w:bCs/>
          <w:sz w:val="20"/>
          <w:szCs w:val="20"/>
        </w:rPr>
      </w:pPr>
      <w:r w:rsidRPr="00F26AE6">
        <w:rPr>
          <w:b/>
          <w:bCs/>
          <w:sz w:val="20"/>
          <w:szCs w:val="20"/>
        </w:rPr>
        <w:t>Phase 2 Budget:</w:t>
      </w:r>
      <w:r w:rsidR="00F26AE6" w:rsidRPr="00F26AE6">
        <w:rPr>
          <w:b/>
          <w:bCs/>
          <w:sz w:val="20"/>
          <w:szCs w:val="20"/>
        </w:rPr>
        <w:t xml:space="preserve"> $15,000</w:t>
      </w:r>
    </w:p>
    <w:p w14:paraId="11353A5D" w14:textId="5B4AD773" w:rsidR="00F26AE6" w:rsidRDefault="00F26AE6" w:rsidP="00E278EE">
      <w:pPr>
        <w:spacing w:line="480" w:lineRule="auto"/>
        <w:rPr>
          <w:sz w:val="20"/>
          <w:szCs w:val="20"/>
        </w:rPr>
      </w:pPr>
      <w:r>
        <w:rPr>
          <w:sz w:val="20"/>
          <w:szCs w:val="20"/>
        </w:rPr>
        <w:t>Milestones to be complete during this phase:</w:t>
      </w:r>
    </w:p>
    <w:p w14:paraId="2BEAF811" w14:textId="030B0434" w:rsidR="00357AE7" w:rsidRPr="00357AE7" w:rsidRDefault="00357AE7" w:rsidP="00E278EE">
      <w:pPr>
        <w:pStyle w:val="ListParagraph"/>
        <w:numPr>
          <w:ilvl w:val="0"/>
          <w:numId w:val="3"/>
        </w:numPr>
        <w:spacing w:line="480" w:lineRule="auto"/>
        <w:rPr>
          <w:sz w:val="20"/>
          <w:szCs w:val="20"/>
        </w:rPr>
      </w:pPr>
      <w:r w:rsidRPr="00357AE7">
        <w:rPr>
          <w:sz w:val="20"/>
          <w:szCs w:val="20"/>
        </w:rPr>
        <w:lastRenderedPageBreak/>
        <w:t>Create a user interface with client input</w:t>
      </w:r>
    </w:p>
    <w:p w14:paraId="58ACFD4E" w14:textId="3BCE619B" w:rsidR="00357AE7" w:rsidRPr="00357AE7" w:rsidRDefault="00357AE7" w:rsidP="00E278EE">
      <w:pPr>
        <w:pStyle w:val="ListParagraph"/>
        <w:numPr>
          <w:ilvl w:val="0"/>
          <w:numId w:val="3"/>
        </w:numPr>
        <w:spacing w:line="480" w:lineRule="auto"/>
        <w:rPr>
          <w:sz w:val="20"/>
          <w:szCs w:val="20"/>
        </w:rPr>
      </w:pPr>
      <w:r w:rsidRPr="00357AE7">
        <w:rPr>
          <w:sz w:val="20"/>
          <w:szCs w:val="20"/>
        </w:rPr>
        <w:t>Create and implement storage of voicemails.</w:t>
      </w:r>
    </w:p>
    <w:p w14:paraId="778343CF" w14:textId="64A80BEA" w:rsidR="00357AE7" w:rsidRPr="00357AE7" w:rsidRDefault="00357AE7" w:rsidP="00E278EE">
      <w:pPr>
        <w:pStyle w:val="ListParagraph"/>
        <w:numPr>
          <w:ilvl w:val="0"/>
          <w:numId w:val="3"/>
        </w:numPr>
        <w:spacing w:line="480" w:lineRule="auto"/>
        <w:rPr>
          <w:sz w:val="20"/>
          <w:szCs w:val="20"/>
        </w:rPr>
      </w:pPr>
      <w:r w:rsidRPr="00357AE7">
        <w:rPr>
          <w:sz w:val="20"/>
          <w:szCs w:val="20"/>
        </w:rPr>
        <w:t xml:space="preserve">Create and implement </w:t>
      </w:r>
      <w:r w:rsidRPr="00357AE7">
        <w:rPr>
          <w:sz w:val="20"/>
          <w:szCs w:val="20"/>
        </w:rPr>
        <w:t xml:space="preserve">playback </w:t>
      </w:r>
      <w:r w:rsidRPr="00357AE7">
        <w:rPr>
          <w:sz w:val="20"/>
          <w:szCs w:val="20"/>
        </w:rPr>
        <w:t>of voicemails.</w:t>
      </w:r>
    </w:p>
    <w:p w14:paraId="446D53E3" w14:textId="66755EEE" w:rsidR="00357AE7" w:rsidRPr="00357AE7" w:rsidRDefault="00357AE7" w:rsidP="00E278EE">
      <w:pPr>
        <w:pStyle w:val="ListParagraph"/>
        <w:numPr>
          <w:ilvl w:val="0"/>
          <w:numId w:val="3"/>
        </w:numPr>
        <w:spacing w:line="480" w:lineRule="auto"/>
        <w:rPr>
          <w:sz w:val="20"/>
          <w:szCs w:val="20"/>
        </w:rPr>
      </w:pPr>
      <w:r w:rsidRPr="00357AE7">
        <w:rPr>
          <w:sz w:val="20"/>
          <w:szCs w:val="20"/>
        </w:rPr>
        <w:t xml:space="preserve">Create and implement </w:t>
      </w:r>
      <w:r w:rsidRPr="00357AE7">
        <w:rPr>
          <w:sz w:val="20"/>
          <w:szCs w:val="20"/>
        </w:rPr>
        <w:t>deletion</w:t>
      </w:r>
      <w:r w:rsidRPr="00357AE7">
        <w:rPr>
          <w:sz w:val="20"/>
          <w:szCs w:val="20"/>
        </w:rPr>
        <w:t xml:space="preserve"> of voicemails.</w:t>
      </w:r>
    </w:p>
    <w:p w14:paraId="3FC7BE15" w14:textId="3E6B5A45" w:rsidR="00357AE7" w:rsidRPr="00357AE7" w:rsidRDefault="00357AE7" w:rsidP="00E278EE">
      <w:pPr>
        <w:pStyle w:val="ListParagraph"/>
        <w:numPr>
          <w:ilvl w:val="0"/>
          <w:numId w:val="3"/>
        </w:numPr>
        <w:spacing w:line="480" w:lineRule="auto"/>
        <w:rPr>
          <w:sz w:val="20"/>
          <w:szCs w:val="20"/>
        </w:rPr>
      </w:pPr>
      <w:r w:rsidRPr="00357AE7">
        <w:rPr>
          <w:sz w:val="20"/>
          <w:szCs w:val="20"/>
        </w:rPr>
        <w:t>Create and implement user authentication.</w:t>
      </w:r>
    </w:p>
    <w:p w14:paraId="3772CCE1" w14:textId="1CB4990C" w:rsidR="00357AE7" w:rsidRDefault="00357AE7" w:rsidP="00E278EE">
      <w:pPr>
        <w:pStyle w:val="ListParagraph"/>
        <w:numPr>
          <w:ilvl w:val="0"/>
          <w:numId w:val="3"/>
        </w:numPr>
        <w:spacing w:line="480" w:lineRule="auto"/>
        <w:rPr>
          <w:sz w:val="20"/>
          <w:szCs w:val="20"/>
        </w:rPr>
      </w:pPr>
      <w:r w:rsidRPr="00357AE7">
        <w:rPr>
          <w:sz w:val="20"/>
          <w:szCs w:val="20"/>
        </w:rPr>
        <w:t>Create and implement user levels (Users, Administrators, HR)</w:t>
      </w:r>
    </w:p>
    <w:p w14:paraId="7F42C2EC" w14:textId="1E1F3F5A" w:rsidR="00357AE7" w:rsidRDefault="00357AE7" w:rsidP="00E278EE">
      <w:pPr>
        <w:pStyle w:val="ListParagraph"/>
        <w:numPr>
          <w:ilvl w:val="0"/>
          <w:numId w:val="3"/>
        </w:numPr>
        <w:spacing w:line="480" w:lineRule="auto"/>
        <w:rPr>
          <w:sz w:val="20"/>
          <w:szCs w:val="20"/>
        </w:rPr>
      </w:pPr>
      <w:r>
        <w:rPr>
          <w:sz w:val="20"/>
          <w:szCs w:val="20"/>
        </w:rPr>
        <w:t>Add feature to update greeting and change password.</w:t>
      </w:r>
    </w:p>
    <w:p w14:paraId="2FCE3052" w14:textId="4DB4055E" w:rsidR="00F26AE6" w:rsidRDefault="00F26AE6" w:rsidP="00E278EE">
      <w:pPr>
        <w:pStyle w:val="ListParagraph"/>
        <w:numPr>
          <w:ilvl w:val="0"/>
          <w:numId w:val="3"/>
        </w:numPr>
        <w:spacing w:line="480" w:lineRule="auto"/>
        <w:rPr>
          <w:sz w:val="20"/>
          <w:szCs w:val="20"/>
        </w:rPr>
      </w:pPr>
      <w:r>
        <w:rPr>
          <w:sz w:val="20"/>
          <w:szCs w:val="20"/>
        </w:rPr>
        <w:t>Automatic storage of voicemails on local server.</w:t>
      </w:r>
    </w:p>
    <w:p w14:paraId="0E3EBC0C" w14:textId="7B232790" w:rsidR="00F26AE6" w:rsidRDefault="00F26AE6" w:rsidP="00E278EE">
      <w:pPr>
        <w:pStyle w:val="ListParagraph"/>
        <w:numPr>
          <w:ilvl w:val="0"/>
          <w:numId w:val="3"/>
        </w:numPr>
        <w:spacing w:line="480" w:lineRule="auto"/>
        <w:rPr>
          <w:sz w:val="20"/>
          <w:szCs w:val="20"/>
        </w:rPr>
      </w:pPr>
      <w:r>
        <w:rPr>
          <w:sz w:val="20"/>
          <w:szCs w:val="20"/>
        </w:rPr>
        <w:t>Automatic configuration and restore of voicemails during application startup.</w:t>
      </w:r>
    </w:p>
    <w:p w14:paraId="6F28E4B1" w14:textId="0EDA3D36" w:rsidR="00F26AE6" w:rsidRDefault="00F26AE6" w:rsidP="00E278EE">
      <w:pPr>
        <w:pStyle w:val="ListParagraph"/>
        <w:spacing w:line="480" w:lineRule="auto"/>
        <w:rPr>
          <w:sz w:val="20"/>
          <w:szCs w:val="20"/>
        </w:rPr>
      </w:pPr>
    </w:p>
    <w:p w14:paraId="656AEB19" w14:textId="51CA1DE9" w:rsidR="00F26AE6" w:rsidRDefault="00F26AE6" w:rsidP="00E278EE">
      <w:pPr>
        <w:pStyle w:val="ListParagraph"/>
        <w:spacing w:line="480" w:lineRule="auto"/>
        <w:rPr>
          <w:sz w:val="20"/>
          <w:szCs w:val="20"/>
        </w:rPr>
      </w:pPr>
    </w:p>
    <w:p w14:paraId="2E21193C" w14:textId="3F7D48AC" w:rsidR="00F26AE6" w:rsidRPr="00357AE7" w:rsidRDefault="00F26AE6" w:rsidP="00E278EE">
      <w:pPr>
        <w:spacing w:line="480" w:lineRule="auto"/>
        <w:rPr>
          <w:b/>
          <w:bCs/>
          <w:sz w:val="20"/>
          <w:szCs w:val="20"/>
        </w:rPr>
      </w:pPr>
      <w:r w:rsidRPr="00357AE7">
        <w:rPr>
          <w:b/>
          <w:bCs/>
          <w:sz w:val="20"/>
          <w:szCs w:val="20"/>
        </w:rPr>
        <w:t xml:space="preserve">Phase </w:t>
      </w:r>
      <w:r>
        <w:rPr>
          <w:b/>
          <w:bCs/>
          <w:sz w:val="20"/>
          <w:szCs w:val="20"/>
        </w:rPr>
        <w:t>3</w:t>
      </w:r>
      <w:r w:rsidRPr="00357AE7">
        <w:rPr>
          <w:b/>
          <w:bCs/>
          <w:sz w:val="20"/>
          <w:szCs w:val="20"/>
        </w:rPr>
        <w:t xml:space="preserve"> Budget: $</w:t>
      </w:r>
      <w:r>
        <w:rPr>
          <w:b/>
          <w:bCs/>
          <w:sz w:val="20"/>
          <w:szCs w:val="20"/>
        </w:rPr>
        <w:t>7</w:t>
      </w:r>
      <w:r w:rsidRPr="00357AE7">
        <w:rPr>
          <w:b/>
          <w:bCs/>
          <w:sz w:val="20"/>
          <w:szCs w:val="20"/>
        </w:rPr>
        <w:t>,</w:t>
      </w:r>
      <w:r>
        <w:rPr>
          <w:b/>
          <w:bCs/>
          <w:sz w:val="20"/>
          <w:szCs w:val="20"/>
        </w:rPr>
        <w:t>0</w:t>
      </w:r>
      <w:r w:rsidRPr="00357AE7">
        <w:rPr>
          <w:b/>
          <w:bCs/>
          <w:sz w:val="20"/>
          <w:szCs w:val="20"/>
        </w:rPr>
        <w:t>00</w:t>
      </w:r>
    </w:p>
    <w:p w14:paraId="46D1CBBE" w14:textId="77777777" w:rsidR="00F26AE6" w:rsidRDefault="00F26AE6" w:rsidP="00E278EE">
      <w:pPr>
        <w:spacing w:line="480" w:lineRule="auto"/>
        <w:rPr>
          <w:sz w:val="20"/>
          <w:szCs w:val="20"/>
        </w:rPr>
      </w:pPr>
      <w:r>
        <w:rPr>
          <w:sz w:val="20"/>
          <w:szCs w:val="20"/>
        </w:rPr>
        <w:t>Milestones to be complete during this phase:</w:t>
      </w:r>
    </w:p>
    <w:p w14:paraId="51EA48D6" w14:textId="15AB3334" w:rsidR="00F26AE6" w:rsidRDefault="00F26AE6" w:rsidP="00E278EE">
      <w:pPr>
        <w:pStyle w:val="ListParagraph"/>
        <w:numPr>
          <w:ilvl w:val="0"/>
          <w:numId w:val="2"/>
        </w:numPr>
        <w:spacing w:line="480" w:lineRule="auto"/>
        <w:ind w:left="360"/>
        <w:rPr>
          <w:sz w:val="20"/>
          <w:szCs w:val="20"/>
        </w:rPr>
      </w:pPr>
      <w:r>
        <w:rPr>
          <w:sz w:val="20"/>
          <w:szCs w:val="20"/>
        </w:rPr>
        <w:t>Add feature to allow (user level) Administrators and HR to access any mailbox.</w:t>
      </w:r>
    </w:p>
    <w:p w14:paraId="02EB6D28" w14:textId="63D8012B" w:rsidR="00F26AE6" w:rsidRDefault="00F26AE6" w:rsidP="00E278EE">
      <w:pPr>
        <w:pStyle w:val="ListParagraph"/>
        <w:numPr>
          <w:ilvl w:val="0"/>
          <w:numId w:val="2"/>
        </w:numPr>
        <w:spacing w:line="480" w:lineRule="auto"/>
        <w:ind w:left="360"/>
        <w:rPr>
          <w:sz w:val="20"/>
          <w:szCs w:val="20"/>
        </w:rPr>
      </w:pPr>
      <w:r>
        <w:rPr>
          <w:sz w:val="20"/>
          <w:szCs w:val="20"/>
        </w:rPr>
        <w:t xml:space="preserve">Add feature to allow </w:t>
      </w:r>
      <w:r>
        <w:rPr>
          <w:sz w:val="20"/>
          <w:szCs w:val="20"/>
        </w:rPr>
        <w:t>(user level)</w:t>
      </w:r>
      <w:r>
        <w:rPr>
          <w:sz w:val="20"/>
          <w:szCs w:val="20"/>
        </w:rPr>
        <w:t xml:space="preserve"> Administrators copying of voicemails.</w:t>
      </w:r>
    </w:p>
    <w:p w14:paraId="70B1C00F" w14:textId="45207ABC" w:rsidR="00F26AE6" w:rsidRDefault="00F26AE6" w:rsidP="00E278EE">
      <w:pPr>
        <w:pStyle w:val="ListParagraph"/>
        <w:numPr>
          <w:ilvl w:val="0"/>
          <w:numId w:val="2"/>
        </w:numPr>
        <w:spacing w:line="480" w:lineRule="auto"/>
        <w:ind w:left="360"/>
        <w:rPr>
          <w:sz w:val="20"/>
          <w:szCs w:val="20"/>
        </w:rPr>
      </w:pPr>
      <w:r>
        <w:rPr>
          <w:sz w:val="20"/>
          <w:szCs w:val="20"/>
        </w:rPr>
        <w:t xml:space="preserve">Add feature to allow </w:t>
      </w:r>
      <w:r>
        <w:rPr>
          <w:sz w:val="20"/>
          <w:szCs w:val="20"/>
        </w:rPr>
        <w:t>(user level) Administrators</w:t>
      </w:r>
      <w:r>
        <w:rPr>
          <w:sz w:val="20"/>
          <w:szCs w:val="20"/>
        </w:rPr>
        <w:t xml:space="preserve"> to activate/deactivate mailboxes.</w:t>
      </w:r>
    </w:p>
    <w:p w14:paraId="0A114DCD" w14:textId="4459CB66" w:rsidR="00F26AE6" w:rsidRDefault="00F26AE6" w:rsidP="00E278EE">
      <w:pPr>
        <w:pStyle w:val="ListParagraph"/>
        <w:numPr>
          <w:ilvl w:val="0"/>
          <w:numId w:val="2"/>
        </w:numPr>
        <w:spacing w:line="480" w:lineRule="auto"/>
        <w:ind w:left="360"/>
        <w:rPr>
          <w:sz w:val="20"/>
          <w:szCs w:val="20"/>
        </w:rPr>
      </w:pPr>
      <w:r>
        <w:rPr>
          <w:sz w:val="20"/>
          <w:szCs w:val="20"/>
        </w:rPr>
        <w:t>Add feature to allow for backup and restore ability.</w:t>
      </w:r>
    </w:p>
    <w:p w14:paraId="744689B5" w14:textId="50119F68" w:rsidR="00F26AE6" w:rsidRPr="00357AE7" w:rsidRDefault="00F26AE6" w:rsidP="00E278EE">
      <w:pPr>
        <w:spacing w:line="480" w:lineRule="auto"/>
        <w:rPr>
          <w:b/>
          <w:bCs/>
          <w:sz w:val="20"/>
          <w:szCs w:val="20"/>
        </w:rPr>
      </w:pPr>
      <w:r w:rsidRPr="00357AE7">
        <w:rPr>
          <w:b/>
          <w:bCs/>
          <w:sz w:val="20"/>
          <w:szCs w:val="20"/>
        </w:rPr>
        <w:t xml:space="preserve">Phase </w:t>
      </w:r>
      <w:r>
        <w:rPr>
          <w:b/>
          <w:bCs/>
          <w:sz w:val="20"/>
          <w:szCs w:val="20"/>
        </w:rPr>
        <w:t>4</w:t>
      </w:r>
      <w:r w:rsidRPr="00357AE7">
        <w:rPr>
          <w:b/>
          <w:bCs/>
          <w:sz w:val="20"/>
          <w:szCs w:val="20"/>
        </w:rPr>
        <w:t xml:space="preserve"> Budget: $</w:t>
      </w:r>
      <w:r w:rsidR="00761DB7">
        <w:rPr>
          <w:b/>
          <w:bCs/>
          <w:sz w:val="20"/>
          <w:szCs w:val="20"/>
        </w:rPr>
        <w:t>3</w:t>
      </w:r>
      <w:r w:rsidRPr="00357AE7">
        <w:rPr>
          <w:b/>
          <w:bCs/>
          <w:sz w:val="20"/>
          <w:szCs w:val="20"/>
        </w:rPr>
        <w:t>,</w:t>
      </w:r>
      <w:r>
        <w:rPr>
          <w:b/>
          <w:bCs/>
          <w:sz w:val="20"/>
          <w:szCs w:val="20"/>
        </w:rPr>
        <w:t>0</w:t>
      </w:r>
      <w:r w:rsidRPr="00357AE7">
        <w:rPr>
          <w:b/>
          <w:bCs/>
          <w:sz w:val="20"/>
          <w:szCs w:val="20"/>
        </w:rPr>
        <w:t>00</w:t>
      </w:r>
      <w:r>
        <w:rPr>
          <w:b/>
          <w:bCs/>
          <w:sz w:val="20"/>
          <w:szCs w:val="20"/>
        </w:rPr>
        <w:t xml:space="preserve"> (optional)</w:t>
      </w:r>
    </w:p>
    <w:p w14:paraId="511DCFFA" w14:textId="07535597" w:rsidR="00F26AE6" w:rsidRDefault="00F26AE6" w:rsidP="00E278EE">
      <w:pPr>
        <w:spacing w:line="480" w:lineRule="auto"/>
        <w:rPr>
          <w:sz w:val="20"/>
          <w:szCs w:val="20"/>
        </w:rPr>
      </w:pPr>
      <w:r>
        <w:rPr>
          <w:sz w:val="20"/>
          <w:szCs w:val="20"/>
        </w:rPr>
        <w:t>Milestones to be complete during this phase:</w:t>
      </w:r>
    </w:p>
    <w:p w14:paraId="2307315D" w14:textId="444AB3D7" w:rsidR="00F26AE6" w:rsidRPr="00761DB7" w:rsidRDefault="00F26AE6" w:rsidP="00E278EE">
      <w:pPr>
        <w:pStyle w:val="ListParagraph"/>
        <w:numPr>
          <w:ilvl w:val="0"/>
          <w:numId w:val="4"/>
        </w:numPr>
        <w:spacing w:line="480" w:lineRule="auto"/>
        <w:rPr>
          <w:sz w:val="20"/>
          <w:szCs w:val="20"/>
        </w:rPr>
      </w:pPr>
      <w:r w:rsidRPr="00761DB7">
        <w:rPr>
          <w:sz w:val="20"/>
          <w:szCs w:val="20"/>
        </w:rPr>
        <w:t>Implement cloud storag</w:t>
      </w:r>
      <w:r w:rsidR="00761DB7" w:rsidRPr="00761DB7">
        <w:rPr>
          <w:sz w:val="20"/>
          <w:szCs w:val="20"/>
        </w:rPr>
        <w:t>e with user access. (Voicemails can be retrieved from any device, anywhere)</w:t>
      </w:r>
    </w:p>
    <w:p w14:paraId="1403E3CA" w14:textId="17418F31" w:rsidR="00F26AE6" w:rsidRDefault="00F26AE6" w:rsidP="00E278EE">
      <w:pPr>
        <w:pStyle w:val="ListParagraph"/>
        <w:spacing w:line="480" w:lineRule="auto"/>
        <w:ind w:left="0"/>
        <w:rPr>
          <w:sz w:val="20"/>
          <w:szCs w:val="20"/>
        </w:rPr>
      </w:pPr>
    </w:p>
    <w:p w14:paraId="491EFF66" w14:textId="4538D986" w:rsidR="003967B6" w:rsidRDefault="003967B6" w:rsidP="00E278EE">
      <w:pPr>
        <w:pStyle w:val="ListParagraph"/>
        <w:spacing w:line="480" w:lineRule="auto"/>
        <w:ind w:left="0"/>
        <w:rPr>
          <w:sz w:val="20"/>
          <w:szCs w:val="20"/>
        </w:rPr>
      </w:pPr>
    </w:p>
    <w:p w14:paraId="30FDD1FB" w14:textId="146D5E08" w:rsidR="003967B6" w:rsidRDefault="003967B6" w:rsidP="00E278EE">
      <w:pPr>
        <w:pStyle w:val="ListParagraph"/>
        <w:spacing w:line="480" w:lineRule="auto"/>
        <w:ind w:left="0"/>
        <w:rPr>
          <w:sz w:val="20"/>
          <w:szCs w:val="20"/>
        </w:rPr>
      </w:pPr>
    </w:p>
    <w:p w14:paraId="42BD1633" w14:textId="77777777" w:rsidR="003967B6" w:rsidRDefault="003967B6" w:rsidP="00E278EE">
      <w:pPr>
        <w:pStyle w:val="ListParagraph"/>
        <w:spacing w:line="480" w:lineRule="auto"/>
        <w:ind w:left="0"/>
        <w:rPr>
          <w:sz w:val="20"/>
          <w:szCs w:val="20"/>
        </w:rPr>
      </w:pPr>
    </w:p>
    <w:p w14:paraId="532E75F1" w14:textId="225E41A5" w:rsidR="00761DB7" w:rsidRDefault="00761DB7" w:rsidP="00E278EE">
      <w:pPr>
        <w:spacing w:line="480" w:lineRule="auto"/>
        <w:rPr>
          <w:b/>
          <w:bCs/>
          <w:sz w:val="32"/>
          <w:szCs w:val="32"/>
        </w:rPr>
      </w:pPr>
      <w:r>
        <w:rPr>
          <w:b/>
          <w:bCs/>
          <w:sz w:val="32"/>
          <w:szCs w:val="32"/>
        </w:rPr>
        <w:lastRenderedPageBreak/>
        <w:t>Qualifications</w:t>
      </w:r>
    </w:p>
    <w:p w14:paraId="62C33094" w14:textId="2BA22CB4" w:rsidR="004D17E4" w:rsidRPr="004D17E4" w:rsidRDefault="004D17E4" w:rsidP="00E278EE">
      <w:pPr>
        <w:spacing w:line="480" w:lineRule="auto"/>
        <w:rPr>
          <w:b/>
          <w:bCs/>
        </w:rPr>
      </w:pPr>
      <w:r w:rsidRPr="004D17E4">
        <w:rPr>
          <w:b/>
          <w:bCs/>
        </w:rPr>
        <w:t>Three systems our firm has produced.</w:t>
      </w:r>
    </w:p>
    <w:p w14:paraId="150917E7" w14:textId="157E4B5D" w:rsidR="00761DB7" w:rsidRDefault="00761DB7" w:rsidP="00E278EE">
      <w:pPr>
        <w:spacing w:line="480" w:lineRule="auto"/>
      </w:pPr>
      <w:r w:rsidRPr="00761DB7">
        <w:t>Our firm has produced</w:t>
      </w:r>
      <w:r>
        <w:t xml:space="preserve"> many similar systems for other companies. We co-created a system that allowed for voicemails to automatically bind to the Customer’s file in a cloud base CRM system. We worked with the developers of the CRM system to implement the voicemail storage feature. We’ve created a system for a large Corporation that wanted the ability to call and put in a helpdesk ticket. We created a feature that allowed us to store and upload the file as a new helpdesk ticket that provided the call back number to the IT team.</w:t>
      </w:r>
      <w:r w:rsidR="004D17E4">
        <w:t xml:space="preserve"> Lastly, while not completely relevant, we’ve released version 1.0 of our new ERP software, “</w:t>
      </w:r>
      <w:proofErr w:type="spellStart"/>
      <w:r w:rsidR="004D17E4">
        <w:t>AIManagement</w:t>
      </w:r>
      <w:proofErr w:type="spellEnd"/>
      <w:r w:rsidR="004D17E4">
        <w:t xml:space="preserve">”. It is a </w:t>
      </w:r>
      <w:proofErr w:type="gramStart"/>
      <w:r w:rsidR="004D17E4">
        <w:t>cloud based</w:t>
      </w:r>
      <w:proofErr w:type="gramEnd"/>
      <w:r w:rsidR="004D17E4">
        <w:t xml:space="preserve"> ERP system that allows for users to work from anywhere in the world, on any platform. </w:t>
      </w:r>
      <w:r>
        <w:t xml:space="preserve"> </w:t>
      </w:r>
    </w:p>
    <w:p w14:paraId="2BC76253" w14:textId="77777777" w:rsidR="00DA6B49" w:rsidRDefault="00DA6B49" w:rsidP="00E278EE">
      <w:pPr>
        <w:spacing w:line="480" w:lineRule="auto"/>
      </w:pPr>
    </w:p>
    <w:p w14:paraId="2EAACA68" w14:textId="639F332D" w:rsidR="004D17E4" w:rsidRDefault="004D17E4" w:rsidP="00E278EE">
      <w:pPr>
        <w:spacing w:line="480" w:lineRule="auto"/>
        <w:rPr>
          <w:b/>
          <w:bCs/>
        </w:rPr>
      </w:pPr>
      <w:r w:rsidRPr="004D17E4">
        <w:rPr>
          <w:b/>
          <w:bCs/>
        </w:rPr>
        <w:t>References:</w:t>
      </w:r>
    </w:p>
    <w:p w14:paraId="6B9DFA21" w14:textId="5F611B8A" w:rsidR="004D17E4" w:rsidRDefault="004D17E4" w:rsidP="00E278EE">
      <w:pPr>
        <w:spacing w:line="480" w:lineRule="auto"/>
      </w:pPr>
      <w:r>
        <w:t>Pollock Corporation Inc.</w:t>
      </w:r>
      <w:r>
        <w:br/>
        <w:t xml:space="preserve">952 </w:t>
      </w:r>
      <w:proofErr w:type="spellStart"/>
      <w:r>
        <w:t>Piffl</w:t>
      </w:r>
      <w:proofErr w:type="spellEnd"/>
      <w:r>
        <w:t xml:space="preserve"> Ln</w:t>
      </w:r>
      <w:r>
        <w:br/>
        <w:t>Tampa, Fl 33212</w:t>
      </w:r>
      <w:r>
        <w:br/>
        <w:t>Phone: 1-212-323-2313</w:t>
      </w:r>
      <w:r>
        <w:br/>
        <w:t xml:space="preserve">E-mail: </w:t>
      </w:r>
      <w:hyperlink r:id="rId6" w:history="1">
        <w:r w:rsidRPr="0077043F">
          <w:rPr>
            <w:rStyle w:val="Hyperlink"/>
          </w:rPr>
          <w:t>hpiffle@pollockcorp.com</w:t>
        </w:r>
      </w:hyperlink>
      <w:r>
        <w:t xml:space="preserve"> (IT Director)</w:t>
      </w:r>
    </w:p>
    <w:p w14:paraId="28102252" w14:textId="318C8541" w:rsidR="00403A0C" w:rsidRDefault="004D17E4" w:rsidP="00E278EE">
      <w:pPr>
        <w:spacing w:line="480" w:lineRule="auto"/>
      </w:pPr>
      <w:r>
        <w:t>Fishing Spears LLC</w:t>
      </w:r>
      <w:r>
        <w:br/>
        <w:t>423 Cameron Blvd</w:t>
      </w:r>
      <w:r>
        <w:br/>
        <w:t>Tampa, Fl 33442</w:t>
      </w:r>
      <w:r>
        <w:br/>
        <w:t>Phone: 1-322-353-231</w:t>
      </w:r>
      <w:r>
        <w:br/>
        <w:t xml:space="preserve">E-mail: </w:t>
      </w:r>
      <w:hyperlink r:id="rId7" w:history="1">
        <w:r w:rsidRPr="0077043F">
          <w:rPr>
            <w:rStyle w:val="Hyperlink"/>
          </w:rPr>
          <w:t>cspears@fspearsllc.com</w:t>
        </w:r>
      </w:hyperlink>
      <w:r>
        <w:t xml:space="preserve"> (Owner)</w:t>
      </w:r>
      <w:r>
        <w:br/>
      </w:r>
      <w:r>
        <w:lastRenderedPageBreak/>
        <w:br/>
        <w:t>Brick Implements Throwable LLC</w:t>
      </w:r>
      <w:r>
        <w:br/>
      </w:r>
      <w:r w:rsidR="00403A0C">
        <w:t xml:space="preserve">130 Byte Overflow St </w:t>
      </w:r>
      <w:r w:rsidR="00403A0C">
        <w:br/>
        <w:t xml:space="preserve">Tampa, Fl 32142 </w:t>
      </w:r>
      <w:r w:rsidR="00403A0C">
        <w:br/>
        <w:t>Phone: 412-101-2311</w:t>
      </w:r>
      <w:r w:rsidR="00403A0C">
        <w:br/>
        <w:t xml:space="preserve">E-mail: </w:t>
      </w:r>
      <w:hyperlink r:id="rId8" w:history="1">
        <w:r w:rsidR="00403A0C" w:rsidRPr="0077043F">
          <w:rPr>
            <w:rStyle w:val="Hyperlink"/>
          </w:rPr>
          <w:t>char.broiled@bitllc.com</w:t>
        </w:r>
      </w:hyperlink>
    </w:p>
    <w:p w14:paraId="4D8136C9" w14:textId="415CB030" w:rsidR="00403A0C" w:rsidRDefault="00403A0C" w:rsidP="00E278EE">
      <w:pPr>
        <w:spacing w:line="480" w:lineRule="auto"/>
        <w:rPr>
          <w:b/>
          <w:bCs/>
        </w:rPr>
      </w:pPr>
      <w:r>
        <w:rPr>
          <w:b/>
          <w:bCs/>
        </w:rPr>
        <w:t>Organization capacity:</w:t>
      </w:r>
    </w:p>
    <w:p w14:paraId="5A82FAD8" w14:textId="4C8EFA49" w:rsidR="00DA6B49" w:rsidRPr="00B001C9" w:rsidRDefault="00403A0C" w:rsidP="00DA6B49">
      <w:pPr>
        <w:spacing w:line="480" w:lineRule="auto"/>
      </w:pPr>
      <w:r w:rsidRPr="00403A0C">
        <w:t xml:space="preserve">As of right now, we currently </w:t>
      </w:r>
      <w:r w:rsidR="00E91D77">
        <w:t>employ</w:t>
      </w:r>
      <w:r w:rsidRPr="00403A0C">
        <w:t xml:space="preserve"> 5 developers</w:t>
      </w:r>
      <w:r>
        <w:t xml:space="preserve"> and 1 technical support staff. </w:t>
      </w:r>
      <w:proofErr w:type="gramStart"/>
      <w:r>
        <w:t>All of</w:t>
      </w:r>
      <w:proofErr w:type="gramEnd"/>
      <w:r>
        <w:t xml:space="preserve"> our staff have a company laptop and desktop. Laptops are primarily used for working remotely or visiting </w:t>
      </w:r>
      <w:r w:rsidR="00E91D77">
        <w:t xml:space="preserve">a </w:t>
      </w:r>
      <w:proofErr w:type="spellStart"/>
      <w:proofErr w:type="gramStart"/>
      <w:r>
        <w:t>customer</w:t>
      </w:r>
      <w:r w:rsidR="00E91D77">
        <w:t>s</w:t>
      </w:r>
      <w:proofErr w:type="spellEnd"/>
      <w:proofErr w:type="gramEnd"/>
      <w:r w:rsidR="00E91D77">
        <w:t xml:space="preserve"> </w:t>
      </w:r>
      <w:r>
        <w:t xml:space="preserve">physical location. Each employee also has three monitors attached to </w:t>
      </w:r>
      <w:r w:rsidR="00E91D77">
        <w:t>their workstation</w:t>
      </w:r>
      <w:r>
        <w:t>. All items requiring power are hooked to a 45-min UPS</w:t>
      </w:r>
      <w:r w:rsidR="00E91D77">
        <w:t xml:space="preserve"> (each station)</w:t>
      </w:r>
      <w:r>
        <w:t xml:space="preserve">. We use Idea </w:t>
      </w:r>
      <w:proofErr w:type="spellStart"/>
      <w:r>
        <w:t>Intellij</w:t>
      </w:r>
      <w:proofErr w:type="spellEnd"/>
      <w:r>
        <w:t xml:space="preserve"> </w:t>
      </w:r>
      <w:r w:rsidR="00E91D77">
        <w:t xml:space="preserve">IDE </w:t>
      </w:r>
      <w:r>
        <w:t xml:space="preserve">as our primary software to code, Visio for mapping out projects, outlook for customer communication, and slack for </w:t>
      </w:r>
    </w:p>
    <w:p w14:paraId="1BDFED7E" w14:textId="0CD69BAC" w:rsidR="00403A0C" w:rsidRDefault="00E91D77" w:rsidP="00E278EE">
      <w:pPr>
        <w:spacing w:line="480" w:lineRule="auto"/>
      </w:pPr>
      <w:r>
        <w:t>communication</w:t>
      </w:r>
      <w:r w:rsidR="00403A0C">
        <w:t xml:space="preserve"> amongst the employees (day to day). We are in </w:t>
      </w:r>
      <w:r>
        <w:t xml:space="preserve">a </w:t>
      </w:r>
      <w:r w:rsidR="00403A0C">
        <w:t>10,000sq/ft office space</w:t>
      </w:r>
      <w:r>
        <w:t xml:space="preserve"> with cubicles and hot </w:t>
      </w:r>
      <w:proofErr w:type="gramStart"/>
      <w:r>
        <w:t>coffee!.</w:t>
      </w:r>
      <w:proofErr w:type="gramEnd"/>
      <w:r>
        <w:t xml:space="preserve"> Currently only 6 cubicles are being used of the 12 available. Our office location can be found on the cover sheet. </w:t>
      </w:r>
      <w:proofErr w:type="gramStart"/>
      <w:r>
        <w:t>In regards to</w:t>
      </w:r>
      <w:proofErr w:type="gramEnd"/>
      <w:r>
        <w:t xml:space="preserve"> capacity and ability to produce the voicemail system, we are a small company, so it is all hands on deck. We’ve completed many successful projects together. Our strength is in our collaboration and diverse background. We incentivize our team with 10% profit sharing (broken up into 2 parts). Part one, meeting delivery date yields 3% of the profit sharing. Part two, zero major software issues after 6 months. </w:t>
      </w:r>
    </w:p>
    <w:p w14:paraId="5254C409" w14:textId="0DBB43AB" w:rsidR="00E278EE" w:rsidRDefault="00E91D77" w:rsidP="00E278EE">
      <w:pPr>
        <w:spacing w:line="480" w:lineRule="auto"/>
        <w:rPr>
          <w:b/>
          <w:bCs/>
        </w:rPr>
      </w:pPr>
      <w:r>
        <w:rPr>
          <w:b/>
          <w:bCs/>
        </w:rPr>
        <w:t>Organization</w:t>
      </w:r>
      <w:r>
        <w:rPr>
          <w:b/>
          <w:bCs/>
        </w:rPr>
        <w:t xml:space="preserve"> chart:</w:t>
      </w:r>
      <w:r>
        <w:rPr>
          <w:b/>
          <w:bCs/>
        </w:rPr>
        <w:br/>
        <w:t>See attached.</w:t>
      </w:r>
    </w:p>
    <w:p w14:paraId="02F5ED5A" w14:textId="2E6B093C" w:rsidR="00E278EE" w:rsidRDefault="00E278EE" w:rsidP="00E278EE">
      <w:pPr>
        <w:spacing w:line="480" w:lineRule="auto"/>
        <w:rPr>
          <w:b/>
          <w:bCs/>
        </w:rPr>
      </w:pPr>
      <w:r>
        <w:rPr>
          <w:b/>
          <w:bCs/>
        </w:rPr>
        <w:t>Company Profile:</w:t>
      </w:r>
    </w:p>
    <w:p w14:paraId="5B4DFE70" w14:textId="12266615" w:rsidR="00E278EE" w:rsidRDefault="00E278EE" w:rsidP="00E278EE">
      <w:pPr>
        <w:spacing w:line="480" w:lineRule="auto"/>
      </w:pPr>
      <w:r>
        <w:lastRenderedPageBreak/>
        <w:t>BEAM Group is a small software development company that specializes in file storage, cloud storage, and software innovation. BEAM Group has been in business for six years.</w:t>
      </w:r>
      <w:r w:rsidR="005B39D0">
        <w:t xml:space="preserve"> </w:t>
      </w:r>
      <w:r>
        <w:t>The primary programming language is Java, although other languages are used as needed. Our mission is to create software solutions that satisfy our customers needs at every level of the business. Our vision is to be a world class software development company that create innovative solutions for big and small businesses.</w:t>
      </w:r>
    </w:p>
    <w:p w14:paraId="6626E17C" w14:textId="7CA5322D" w:rsidR="00DA6B49" w:rsidRDefault="00DA6B49" w:rsidP="00E278EE">
      <w:pPr>
        <w:spacing w:line="480" w:lineRule="auto"/>
      </w:pPr>
    </w:p>
    <w:p w14:paraId="6882EA45" w14:textId="01625813" w:rsidR="00DA6B49" w:rsidRDefault="00DA6B49" w:rsidP="00E278EE">
      <w:pPr>
        <w:spacing w:line="480" w:lineRule="auto"/>
      </w:pPr>
    </w:p>
    <w:p w14:paraId="34D97FCF" w14:textId="1708F6CE" w:rsidR="00DA6B49" w:rsidRDefault="00DA6B49" w:rsidP="00E278EE">
      <w:pPr>
        <w:spacing w:line="480" w:lineRule="auto"/>
      </w:pPr>
    </w:p>
    <w:p w14:paraId="4DF0EA34" w14:textId="2E55B947" w:rsidR="00DA6B49" w:rsidRDefault="00DA6B49" w:rsidP="00E278EE">
      <w:pPr>
        <w:spacing w:line="480" w:lineRule="auto"/>
      </w:pPr>
    </w:p>
    <w:p w14:paraId="29B195A3" w14:textId="77777777" w:rsidR="00DA6B49" w:rsidRDefault="00DA6B49" w:rsidP="00E278EE">
      <w:pPr>
        <w:spacing w:line="480" w:lineRule="auto"/>
      </w:pPr>
    </w:p>
    <w:p w14:paraId="5C577190" w14:textId="3E187C78" w:rsidR="005B39D0" w:rsidRDefault="005B39D0" w:rsidP="00E278EE">
      <w:pPr>
        <w:spacing w:line="480" w:lineRule="auto"/>
        <w:rPr>
          <w:b/>
          <w:bCs/>
        </w:rPr>
      </w:pPr>
      <w:r w:rsidRPr="005B39D0">
        <w:rPr>
          <w:b/>
          <w:bCs/>
        </w:rPr>
        <w:t>Role Assignments</w:t>
      </w:r>
      <w:r>
        <w:rPr>
          <w:b/>
          <w:bCs/>
        </w:rPr>
        <w:t>:</w:t>
      </w:r>
    </w:p>
    <w:p w14:paraId="69BF622A" w14:textId="3DB2DF1E" w:rsidR="00DA6B49" w:rsidRPr="005B39D0" w:rsidRDefault="005B39D0" w:rsidP="00E278EE">
      <w:pPr>
        <w:spacing w:line="480" w:lineRule="auto"/>
      </w:pPr>
      <w:r>
        <w:rPr>
          <w:b/>
          <w:bCs/>
        </w:rPr>
        <w:t xml:space="preserve">Jesse Aitken – Software architect </w:t>
      </w:r>
      <w:r>
        <w:rPr>
          <w:b/>
          <w:bCs/>
        </w:rPr>
        <w:br/>
      </w:r>
      <w:r w:rsidRPr="005B39D0">
        <w:t>Jesse has been a developer for 1</w:t>
      </w:r>
      <w:r>
        <w:t>4</w:t>
      </w:r>
      <w:r w:rsidRPr="005B39D0">
        <w:t xml:space="preserve"> years and has held roles in many large Corporations such as Microsoft and Amazon as a lead in Cloud Software Architecture.</w:t>
      </w:r>
    </w:p>
    <w:p w14:paraId="7F9C9158" w14:textId="473113E5" w:rsidR="005B39D0" w:rsidRDefault="005B39D0" w:rsidP="00E278EE">
      <w:pPr>
        <w:spacing w:line="480" w:lineRule="auto"/>
        <w:rPr>
          <w:b/>
          <w:bCs/>
        </w:rPr>
      </w:pPr>
      <w:r>
        <w:rPr>
          <w:b/>
          <w:bCs/>
        </w:rPr>
        <w:t>Alex Crawford</w:t>
      </w:r>
      <w:r w:rsidR="00CB1EEF">
        <w:rPr>
          <w:b/>
          <w:bCs/>
        </w:rPr>
        <w:t xml:space="preserve"> – Senior Lead </w:t>
      </w:r>
      <w:r w:rsidR="00CB1EEF">
        <w:rPr>
          <w:b/>
          <w:bCs/>
        </w:rPr>
        <w:t xml:space="preserve">Software </w:t>
      </w:r>
      <w:r w:rsidR="00CB1EEF">
        <w:rPr>
          <w:b/>
          <w:bCs/>
        </w:rPr>
        <w:t>Developer</w:t>
      </w:r>
    </w:p>
    <w:p w14:paraId="0E34A624" w14:textId="39A2AFDF" w:rsidR="005B39D0" w:rsidRDefault="005B39D0" w:rsidP="00E278EE">
      <w:pPr>
        <w:spacing w:line="480" w:lineRule="auto"/>
        <w:rPr>
          <w:b/>
          <w:bCs/>
        </w:rPr>
      </w:pPr>
      <w:r>
        <w:t>Alex</w:t>
      </w:r>
      <w:r w:rsidRPr="005B39D0">
        <w:t xml:space="preserve"> has been a developer for </w:t>
      </w:r>
      <w:r>
        <w:t>17</w:t>
      </w:r>
      <w:r w:rsidRPr="005B39D0">
        <w:t xml:space="preserve"> years and has held roles </w:t>
      </w:r>
      <w:r>
        <w:t>at Bank of America as a Senior Software Developer, and General Dynamics as a Senior Developer at CENTCOM (Top secret clearance required)</w:t>
      </w:r>
    </w:p>
    <w:p w14:paraId="17F836AF" w14:textId="63FCEAE4" w:rsidR="005B39D0" w:rsidRDefault="005B39D0" w:rsidP="00E278EE">
      <w:pPr>
        <w:spacing w:line="480" w:lineRule="auto"/>
        <w:rPr>
          <w:b/>
          <w:bCs/>
        </w:rPr>
      </w:pPr>
      <w:r>
        <w:rPr>
          <w:b/>
          <w:bCs/>
        </w:rPr>
        <w:t>Miles Limehouse</w:t>
      </w:r>
      <w:r w:rsidR="00CB1EEF">
        <w:rPr>
          <w:b/>
          <w:bCs/>
        </w:rPr>
        <w:t xml:space="preserve"> – Software Developer</w:t>
      </w:r>
    </w:p>
    <w:p w14:paraId="7231EE1F" w14:textId="3AA9DBBA" w:rsidR="005B39D0" w:rsidRPr="005B39D0" w:rsidRDefault="005B39D0" w:rsidP="00E278EE">
      <w:pPr>
        <w:spacing w:line="480" w:lineRule="auto"/>
      </w:pPr>
      <w:r w:rsidRPr="005B39D0">
        <w:t xml:space="preserve">Miles has been a developer for 8 years and has held roles at Walmart as a Software Developer </w:t>
      </w:r>
      <w:r>
        <w:t>.</w:t>
      </w:r>
    </w:p>
    <w:p w14:paraId="405D13AF" w14:textId="376D10AA" w:rsidR="005B39D0" w:rsidRDefault="005B39D0" w:rsidP="00E278EE">
      <w:pPr>
        <w:spacing w:line="480" w:lineRule="auto"/>
        <w:rPr>
          <w:b/>
          <w:bCs/>
        </w:rPr>
      </w:pPr>
      <w:r>
        <w:rPr>
          <w:b/>
          <w:bCs/>
        </w:rPr>
        <w:t>Ashwin Srivastava</w:t>
      </w:r>
      <w:r w:rsidR="00CB1EEF">
        <w:rPr>
          <w:b/>
          <w:bCs/>
        </w:rPr>
        <w:t xml:space="preserve"> - </w:t>
      </w:r>
      <w:r w:rsidR="00CB1EEF" w:rsidRPr="00CB1EEF">
        <w:rPr>
          <w:b/>
          <w:bCs/>
        </w:rPr>
        <w:t xml:space="preserve"> </w:t>
      </w:r>
      <w:r w:rsidR="00CB1EEF">
        <w:rPr>
          <w:b/>
          <w:bCs/>
        </w:rPr>
        <w:t>Software Developer</w:t>
      </w:r>
    </w:p>
    <w:p w14:paraId="76D9FC3D" w14:textId="1919F571" w:rsidR="005B39D0" w:rsidRDefault="005B39D0" w:rsidP="00E278EE">
      <w:pPr>
        <w:spacing w:line="480" w:lineRule="auto"/>
      </w:pPr>
      <w:r>
        <w:lastRenderedPageBreak/>
        <w:t>Ashwin</w:t>
      </w:r>
      <w:r w:rsidRPr="005B39D0">
        <w:t xml:space="preserve"> has been a developer for </w:t>
      </w:r>
      <w:r>
        <w:t>5</w:t>
      </w:r>
      <w:r w:rsidRPr="005B39D0">
        <w:t xml:space="preserve"> years and has held roles at </w:t>
      </w:r>
      <w:r>
        <w:t>Uber</w:t>
      </w:r>
      <w:r w:rsidRPr="005B39D0">
        <w:t xml:space="preserve"> as a Software Developer </w:t>
      </w:r>
      <w:r>
        <w:t>.</w:t>
      </w:r>
    </w:p>
    <w:p w14:paraId="5A20466C" w14:textId="2368F3D5" w:rsidR="005B39D0" w:rsidRPr="005B39D0" w:rsidRDefault="005B39D0" w:rsidP="005B39D0">
      <w:pPr>
        <w:spacing w:line="480" w:lineRule="auto"/>
      </w:pPr>
      <w:r>
        <w:rPr>
          <w:b/>
          <w:bCs/>
        </w:rPr>
        <w:t>Michael Hauser</w:t>
      </w:r>
      <w:r w:rsidR="00CB1EEF" w:rsidRPr="00CB1EEF">
        <w:rPr>
          <w:b/>
          <w:bCs/>
        </w:rPr>
        <w:t xml:space="preserve"> </w:t>
      </w:r>
      <w:r w:rsidR="00CB1EEF">
        <w:rPr>
          <w:b/>
          <w:bCs/>
        </w:rPr>
        <w:t xml:space="preserve">- </w:t>
      </w:r>
      <w:r w:rsidR="00CB1EEF">
        <w:rPr>
          <w:b/>
          <w:bCs/>
        </w:rPr>
        <w:t>Software Developer</w:t>
      </w:r>
      <w:r>
        <w:rPr>
          <w:b/>
          <w:bCs/>
        </w:rPr>
        <w:t xml:space="preserve"> -</w:t>
      </w:r>
      <w:r>
        <w:t>Michael</w:t>
      </w:r>
      <w:r w:rsidRPr="005B39D0">
        <w:t xml:space="preserve"> has been a developer for </w:t>
      </w:r>
      <w:r>
        <w:t>9</w:t>
      </w:r>
      <w:r w:rsidRPr="005B39D0">
        <w:t xml:space="preserve"> years and has held roles at </w:t>
      </w:r>
      <w:r>
        <w:t>Citi Group</w:t>
      </w:r>
      <w:r w:rsidRPr="005B39D0">
        <w:t xml:space="preserve"> as a Software Developer </w:t>
      </w:r>
      <w:r>
        <w:t>and Facebook</w:t>
      </w:r>
      <w:r>
        <w:t>.</w:t>
      </w:r>
    </w:p>
    <w:p w14:paraId="69AE2DCF" w14:textId="6D3005F7" w:rsidR="005B39D0" w:rsidRDefault="00CB1EEF" w:rsidP="00E278EE">
      <w:pPr>
        <w:spacing w:line="480" w:lineRule="auto"/>
        <w:rPr>
          <w:b/>
          <w:bCs/>
        </w:rPr>
      </w:pPr>
      <w:r>
        <w:rPr>
          <w:b/>
          <w:bCs/>
        </w:rPr>
        <w:t>Project Planning Process:</w:t>
      </w:r>
    </w:p>
    <w:p w14:paraId="6661C100" w14:textId="194FF690" w:rsidR="00CB1EEF" w:rsidRDefault="00CB1EEF" w:rsidP="00E278EE">
      <w:pPr>
        <w:spacing w:line="480" w:lineRule="auto"/>
      </w:pPr>
      <w:r w:rsidRPr="00CB1EEF">
        <w:t xml:space="preserve">We follow a simple project management process that has served us well. It is broken up into six phases with specific steps/questions to answer </w:t>
      </w:r>
      <w:proofErr w:type="gramStart"/>
      <w:r w:rsidRPr="00CB1EEF">
        <w:t>In</w:t>
      </w:r>
      <w:proofErr w:type="gramEnd"/>
      <w:r w:rsidRPr="00CB1EEF">
        <w:t xml:space="preserve"> each. The six phases are Planning, Analysis, Design, Implementation, Testing &amp; Integration, and Maintenance. </w:t>
      </w:r>
    </w:p>
    <w:p w14:paraId="2BB2A2B8" w14:textId="7F19445B" w:rsidR="00DC02E1" w:rsidRDefault="00DC02E1" w:rsidP="00E278EE">
      <w:pPr>
        <w:spacing w:line="480" w:lineRule="auto"/>
      </w:pPr>
    </w:p>
    <w:p w14:paraId="07605D42" w14:textId="77777777" w:rsidR="00DC02E1" w:rsidRPr="00CB1EEF" w:rsidRDefault="00DC02E1" w:rsidP="00E278EE">
      <w:pPr>
        <w:spacing w:line="480" w:lineRule="auto"/>
      </w:pPr>
    </w:p>
    <w:p w14:paraId="29D3E208" w14:textId="4ED41062" w:rsidR="00CB1EEF" w:rsidRDefault="00CB1EEF" w:rsidP="00E278EE">
      <w:pPr>
        <w:spacing w:line="480" w:lineRule="auto"/>
        <w:rPr>
          <w:b/>
          <w:bCs/>
        </w:rPr>
      </w:pPr>
      <w:r>
        <w:rPr>
          <w:b/>
          <w:bCs/>
        </w:rPr>
        <w:t xml:space="preserve">Total revenue from voicemail/PBX </w:t>
      </w:r>
      <w:r w:rsidR="00FD53E0">
        <w:rPr>
          <w:b/>
          <w:bCs/>
        </w:rPr>
        <w:t>d</w:t>
      </w:r>
      <w:r>
        <w:rPr>
          <w:b/>
          <w:bCs/>
        </w:rPr>
        <w:t>evelopments:</w:t>
      </w:r>
    </w:p>
    <w:p w14:paraId="04CA729A" w14:textId="3F90937A" w:rsidR="00CB1EEF" w:rsidRDefault="00CB1EEF" w:rsidP="00E278EE">
      <w:pPr>
        <w:spacing w:line="480" w:lineRule="auto"/>
      </w:pPr>
      <w:r w:rsidRPr="00CB1EEF">
        <w:t>While we do appreciate the opportunity to submit a proposal for this project, we do not share earnings from past projects.</w:t>
      </w:r>
      <w:r>
        <w:t xml:space="preserve"> We believe this is irrelevant, as each customer has their own specific criteria.</w:t>
      </w:r>
      <w:r w:rsidR="00FD53E0">
        <w:t xml:space="preserve"> The more criteria, the more a project will cost.</w:t>
      </w:r>
      <w:r>
        <w:t xml:space="preserve"> We bid on projects low enough to win bids over other companies.  </w:t>
      </w:r>
      <w:r w:rsidR="00FD53E0">
        <w:t>While we have provided you with three references to existing/past customers, we can give you a more holistic list that shows how many repeat customers we have (multiple projects done for same customer).</w:t>
      </w:r>
    </w:p>
    <w:p w14:paraId="28768F3B" w14:textId="72B15EAE" w:rsidR="00FD53E0" w:rsidRPr="00FD53E0" w:rsidRDefault="00FD53E0" w:rsidP="00E278EE">
      <w:pPr>
        <w:spacing w:line="480" w:lineRule="auto"/>
        <w:rPr>
          <w:b/>
          <w:bCs/>
        </w:rPr>
      </w:pPr>
      <w:r w:rsidRPr="00FD53E0">
        <w:rPr>
          <w:b/>
          <w:bCs/>
        </w:rPr>
        <w:t>Business Model:</w:t>
      </w:r>
    </w:p>
    <w:p w14:paraId="198A3213" w14:textId="2E2FD916" w:rsidR="00FD53E0" w:rsidRDefault="00FD53E0" w:rsidP="00E278EE">
      <w:pPr>
        <w:spacing w:line="480" w:lineRule="auto"/>
      </w:pPr>
      <w:r>
        <w:t xml:space="preserve">BEAM Group operates under a </w:t>
      </w:r>
      <w:proofErr w:type="gramStart"/>
      <w:r>
        <w:t>transaction based</w:t>
      </w:r>
      <w:proofErr w:type="gramEnd"/>
      <w:r>
        <w:t xml:space="preserve"> business model. We’ve considered moving to a subscription model, but we are trying to build capital and talent prior to this transition support moving to this model.</w:t>
      </w:r>
    </w:p>
    <w:p w14:paraId="7CA7F55C" w14:textId="6221F627" w:rsidR="00FD53E0" w:rsidRPr="00FD53E0" w:rsidRDefault="00FD53E0" w:rsidP="00E278EE">
      <w:pPr>
        <w:spacing w:line="480" w:lineRule="auto"/>
        <w:rPr>
          <w:b/>
          <w:bCs/>
        </w:rPr>
      </w:pPr>
      <w:r w:rsidRPr="00FD53E0">
        <w:rPr>
          <w:b/>
          <w:bCs/>
        </w:rPr>
        <w:t>IPOs, Mergers, and Acquisitions:</w:t>
      </w:r>
    </w:p>
    <w:p w14:paraId="3F844AF5" w14:textId="1CC65493" w:rsidR="00CB1EEF" w:rsidRDefault="00FD53E0" w:rsidP="00E278EE">
      <w:pPr>
        <w:spacing w:line="480" w:lineRule="auto"/>
      </w:pPr>
      <w:r w:rsidRPr="00FD53E0">
        <w:lastRenderedPageBreak/>
        <w:t xml:space="preserve">We do not plan to become a publicly traded company. </w:t>
      </w:r>
      <w:proofErr w:type="gramStart"/>
      <w:r w:rsidRPr="00FD53E0">
        <w:t>At this time</w:t>
      </w:r>
      <w:proofErr w:type="gramEnd"/>
      <w:r w:rsidRPr="00FD53E0">
        <w:t>, there are no merges or acquisitions in process. Nor is there any active discussion around a merger or acquisition.</w:t>
      </w:r>
    </w:p>
    <w:p w14:paraId="7FA75461" w14:textId="5879B3DA" w:rsidR="00DA6B49" w:rsidRPr="00DA6B49" w:rsidRDefault="00DA6B49" w:rsidP="00E278EE">
      <w:pPr>
        <w:spacing w:line="480" w:lineRule="auto"/>
        <w:rPr>
          <w:b/>
          <w:bCs/>
        </w:rPr>
      </w:pPr>
      <w:r w:rsidRPr="00DA6B49">
        <w:rPr>
          <w:b/>
          <w:bCs/>
        </w:rPr>
        <w:t>Hardware/Software Partnerships</w:t>
      </w:r>
    </w:p>
    <w:p w14:paraId="4FF5885D" w14:textId="0BE59991" w:rsidR="00DA6B49" w:rsidRDefault="00DA6B49" w:rsidP="00E278EE">
      <w:pPr>
        <w:spacing w:line="480" w:lineRule="auto"/>
      </w:pPr>
      <w:r>
        <w:t>N/A</w:t>
      </w:r>
    </w:p>
    <w:p w14:paraId="0241040E" w14:textId="61C1EDED" w:rsidR="00DA6B49" w:rsidRDefault="002665A3" w:rsidP="00E278EE">
      <w:pPr>
        <w:spacing w:line="480" w:lineRule="auto"/>
        <w:rPr>
          <w:b/>
          <w:bCs/>
        </w:rPr>
      </w:pPr>
      <w:r w:rsidRPr="002665A3">
        <w:rPr>
          <w:b/>
          <w:bCs/>
        </w:rPr>
        <w:t>Testing/Support Plan</w:t>
      </w:r>
      <w:r>
        <w:rPr>
          <w:b/>
          <w:bCs/>
        </w:rPr>
        <w:t>:</w:t>
      </w:r>
    </w:p>
    <w:p w14:paraId="2EFF57EC" w14:textId="75AB00EE" w:rsidR="00E91D77" w:rsidRDefault="002665A3" w:rsidP="002665A3">
      <w:pPr>
        <w:spacing w:line="480" w:lineRule="auto"/>
      </w:pPr>
      <w:r w:rsidRPr="002665A3">
        <w:t xml:space="preserve">All software produced by BEAM Group goes through agile testing, unit testing, integration testing, and full system testing. </w:t>
      </w:r>
      <w:r>
        <w:t>For this system, we have agreed to provide 20 hours of tech support per year, for two years. This time counts once we’ve agreed on the successful deployment.</w:t>
      </w:r>
      <w:r w:rsidR="00942F23">
        <w:t xml:space="preserve"> If this does not suffice, this can be negotiated, but based on previous this is ample time to cover your needs.</w:t>
      </w:r>
    </w:p>
    <w:p w14:paraId="15C8D44A" w14:textId="3C4FA6B1" w:rsidR="00942F23" w:rsidRPr="00314303" w:rsidRDefault="00942F23" w:rsidP="002665A3">
      <w:pPr>
        <w:spacing w:line="480" w:lineRule="auto"/>
        <w:rPr>
          <w:b/>
          <w:bCs/>
        </w:rPr>
      </w:pPr>
      <w:r w:rsidRPr="00314303">
        <w:rPr>
          <w:b/>
          <w:bCs/>
        </w:rPr>
        <w:t>Service Level Agreement:</w:t>
      </w:r>
    </w:p>
    <w:p w14:paraId="56BAB46F" w14:textId="37BDEBDC" w:rsidR="00942F23" w:rsidRDefault="00942F23" w:rsidP="002665A3">
      <w:pPr>
        <w:spacing w:line="480" w:lineRule="auto"/>
      </w:pPr>
      <w:r>
        <w:t>BEAM Group agrees to the following levels of service, based on severity of the situation.</w:t>
      </w:r>
    </w:p>
    <w:tbl>
      <w:tblPr>
        <w:tblStyle w:val="TableGrid"/>
        <w:tblW w:w="0" w:type="auto"/>
        <w:tblLook w:val="04A0" w:firstRow="1" w:lastRow="0" w:firstColumn="1" w:lastColumn="0" w:noHBand="0" w:noVBand="1"/>
      </w:tblPr>
      <w:tblGrid>
        <w:gridCol w:w="1525"/>
        <w:gridCol w:w="4712"/>
        <w:gridCol w:w="3113"/>
      </w:tblGrid>
      <w:tr w:rsidR="00942F23" w14:paraId="13637405" w14:textId="77777777" w:rsidTr="00942F23">
        <w:trPr>
          <w:trHeight w:val="242"/>
        </w:trPr>
        <w:tc>
          <w:tcPr>
            <w:tcW w:w="1525" w:type="dxa"/>
            <w:shd w:val="clear" w:color="auto" w:fill="000000" w:themeFill="text1"/>
            <w:vAlign w:val="center"/>
          </w:tcPr>
          <w:p w14:paraId="689AAA93" w14:textId="32CFB2EB" w:rsidR="00942F23" w:rsidRPr="00942F23" w:rsidRDefault="00942F23" w:rsidP="00942F23">
            <w:pPr>
              <w:rPr>
                <w:sz w:val="20"/>
                <w:szCs w:val="20"/>
              </w:rPr>
            </w:pPr>
            <w:r w:rsidRPr="00942F23">
              <w:rPr>
                <w:sz w:val="20"/>
                <w:szCs w:val="20"/>
              </w:rPr>
              <w:t>Severity Level</w:t>
            </w:r>
          </w:p>
        </w:tc>
        <w:tc>
          <w:tcPr>
            <w:tcW w:w="4712" w:type="dxa"/>
            <w:shd w:val="clear" w:color="auto" w:fill="000000" w:themeFill="text1"/>
            <w:vAlign w:val="center"/>
          </w:tcPr>
          <w:p w14:paraId="108EB6CD" w14:textId="0FCB9054" w:rsidR="00942F23" w:rsidRPr="00942F23" w:rsidRDefault="00942F23" w:rsidP="002665A3">
            <w:pPr>
              <w:spacing w:line="480" w:lineRule="auto"/>
              <w:rPr>
                <w:sz w:val="20"/>
                <w:szCs w:val="20"/>
              </w:rPr>
            </w:pPr>
            <w:r w:rsidRPr="00942F23">
              <w:rPr>
                <w:sz w:val="20"/>
                <w:szCs w:val="20"/>
              </w:rPr>
              <w:t>Severity definition</w:t>
            </w:r>
          </w:p>
        </w:tc>
        <w:tc>
          <w:tcPr>
            <w:tcW w:w="3113" w:type="dxa"/>
            <w:shd w:val="clear" w:color="auto" w:fill="000000" w:themeFill="text1"/>
            <w:vAlign w:val="center"/>
          </w:tcPr>
          <w:p w14:paraId="4E079171" w14:textId="58867458" w:rsidR="00942F23" w:rsidRPr="00942F23" w:rsidRDefault="00942F23" w:rsidP="002665A3">
            <w:pPr>
              <w:spacing w:line="480" w:lineRule="auto"/>
              <w:rPr>
                <w:sz w:val="20"/>
                <w:szCs w:val="20"/>
              </w:rPr>
            </w:pPr>
            <w:r w:rsidRPr="00942F23">
              <w:rPr>
                <w:sz w:val="20"/>
                <w:szCs w:val="20"/>
              </w:rPr>
              <w:t>Response times</w:t>
            </w:r>
          </w:p>
        </w:tc>
      </w:tr>
      <w:tr w:rsidR="00942F23" w14:paraId="61C1419D" w14:textId="77777777" w:rsidTr="00942F23">
        <w:trPr>
          <w:trHeight w:val="323"/>
        </w:trPr>
        <w:tc>
          <w:tcPr>
            <w:tcW w:w="1525" w:type="dxa"/>
            <w:vAlign w:val="center"/>
          </w:tcPr>
          <w:p w14:paraId="6966A0BB" w14:textId="3A108B50" w:rsidR="00942F23" w:rsidRPr="00942F23" w:rsidRDefault="00942F23" w:rsidP="00942F23">
            <w:pPr>
              <w:jc w:val="center"/>
              <w:rPr>
                <w:sz w:val="28"/>
                <w:szCs w:val="28"/>
              </w:rPr>
            </w:pPr>
            <w:r>
              <w:rPr>
                <w:sz w:val="28"/>
                <w:szCs w:val="28"/>
              </w:rPr>
              <w:t>1</w:t>
            </w:r>
          </w:p>
        </w:tc>
        <w:tc>
          <w:tcPr>
            <w:tcW w:w="4712" w:type="dxa"/>
          </w:tcPr>
          <w:p w14:paraId="213119A0" w14:textId="57133E0B" w:rsidR="00942F23" w:rsidRDefault="00942F23" w:rsidP="00942F23">
            <w:r>
              <w:t xml:space="preserve">System is </w:t>
            </w:r>
            <w:r w:rsidR="003E5F9C">
              <w:t>down and</w:t>
            </w:r>
            <w:r>
              <w:t xml:space="preserve"> will not restart using documented procedures.</w:t>
            </w:r>
            <w:r w:rsidR="00314303">
              <w:t xml:space="preserve"> Operations impacted.</w:t>
            </w:r>
          </w:p>
        </w:tc>
        <w:tc>
          <w:tcPr>
            <w:tcW w:w="3113" w:type="dxa"/>
          </w:tcPr>
          <w:p w14:paraId="73B0D3FB" w14:textId="0E9CF6AB" w:rsidR="00942F23" w:rsidRDefault="00942F23" w:rsidP="00942F23">
            <w:r>
              <w:t>Immediate.</w:t>
            </w:r>
          </w:p>
        </w:tc>
      </w:tr>
      <w:tr w:rsidR="00942F23" w14:paraId="48DA7846" w14:textId="77777777" w:rsidTr="00942F23">
        <w:tc>
          <w:tcPr>
            <w:tcW w:w="1525" w:type="dxa"/>
            <w:vAlign w:val="center"/>
          </w:tcPr>
          <w:p w14:paraId="4DFF0092" w14:textId="27BD59BA" w:rsidR="00942F23" w:rsidRPr="00942F23" w:rsidRDefault="00942F23" w:rsidP="00942F23">
            <w:pPr>
              <w:jc w:val="center"/>
              <w:rPr>
                <w:sz w:val="28"/>
                <w:szCs w:val="28"/>
              </w:rPr>
            </w:pPr>
            <w:r>
              <w:rPr>
                <w:sz w:val="28"/>
                <w:szCs w:val="28"/>
              </w:rPr>
              <w:t>2</w:t>
            </w:r>
          </w:p>
        </w:tc>
        <w:tc>
          <w:tcPr>
            <w:tcW w:w="4712" w:type="dxa"/>
          </w:tcPr>
          <w:p w14:paraId="4AC5C764" w14:textId="1EB222CA" w:rsidR="00942F23" w:rsidRDefault="00314303" w:rsidP="00942F23">
            <w:r>
              <w:t>Operations continued, but system needs to be fixed ASAP. Cannot access voicemail system.</w:t>
            </w:r>
          </w:p>
        </w:tc>
        <w:tc>
          <w:tcPr>
            <w:tcW w:w="3113" w:type="dxa"/>
          </w:tcPr>
          <w:p w14:paraId="207F25D1" w14:textId="5948850C" w:rsidR="00942F23" w:rsidRDefault="00314303" w:rsidP="00942F23">
            <w:r>
              <w:t>4 Hours</w:t>
            </w:r>
          </w:p>
        </w:tc>
      </w:tr>
      <w:tr w:rsidR="00942F23" w14:paraId="4E678079" w14:textId="77777777" w:rsidTr="00942F23">
        <w:tc>
          <w:tcPr>
            <w:tcW w:w="1525" w:type="dxa"/>
            <w:vAlign w:val="center"/>
          </w:tcPr>
          <w:p w14:paraId="0044FBDC" w14:textId="2627E9FF" w:rsidR="00942F23" w:rsidRPr="00942F23" w:rsidRDefault="00942F23" w:rsidP="00942F23">
            <w:pPr>
              <w:jc w:val="center"/>
              <w:rPr>
                <w:sz w:val="28"/>
                <w:szCs w:val="28"/>
              </w:rPr>
            </w:pPr>
            <w:r>
              <w:rPr>
                <w:sz w:val="28"/>
                <w:szCs w:val="28"/>
              </w:rPr>
              <w:t>3</w:t>
            </w:r>
          </w:p>
        </w:tc>
        <w:tc>
          <w:tcPr>
            <w:tcW w:w="4712" w:type="dxa"/>
          </w:tcPr>
          <w:p w14:paraId="717EE602" w14:textId="2E5D2D6D" w:rsidR="00942F23" w:rsidRDefault="00314303" w:rsidP="00942F23">
            <w:r>
              <w:t>Intermittent problems, hard to reproduce. Affecting operations, but not all.</w:t>
            </w:r>
          </w:p>
        </w:tc>
        <w:tc>
          <w:tcPr>
            <w:tcW w:w="3113" w:type="dxa"/>
          </w:tcPr>
          <w:p w14:paraId="2C4AD8AF" w14:textId="3E3CAD3E" w:rsidR="00942F23" w:rsidRDefault="00314303" w:rsidP="00942F23">
            <w:r>
              <w:t xml:space="preserve">2 Days </w:t>
            </w:r>
          </w:p>
        </w:tc>
      </w:tr>
      <w:tr w:rsidR="00314303" w14:paraId="167CD23D" w14:textId="77777777" w:rsidTr="00314303">
        <w:trPr>
          <w:trHeight w:val="269"/>
        </w:trPr>
        <w:tc>
          <w:tcPr>
            <w:tcW w:w="1525" w:type="dxa"/>
            <w:vAlign w:val="center"/>
          </w:tcPr>
          <w:p w14:paraId="73B8860F" w14:textId="6448A2AB" w:rsidR="00314303" w:rsidRPr="00942F23" w:rsidRDefault="00314303" w:rsidP="00942F23">
            <w:pPr>
              <w:jc w:val="center"/>
              <w:rPr>
                <w:sz w:val="28"/>
                <w:szCs w:val="28"/>
              </w:rPr>
            </w:pPr>
            <w:r>
              <w:rPr>
                <w:sz w:val="28"/>
                <w:szCs w:val="28"/>
              </w:rPr>
              <w:t>4</w:t>
            </w:r>
          </w:p>
        </w:tc>
        <w:tc>
          <w:tcPr>
            <w:tcW w:w="4712" w:type="dxa"/>
          </w:tcPr>
          <w:p w14:paraId="08FBE111" w14:textId="38A7714B" w:rsidR="00314303" w:rsidRDefault="00314303" w:rsidP="00942F23">
            <w:r>
              <w:t>Informational only.</w:t>
            </w:r>
          </w:p>
        </w:tc>
        <w:tc>
          <w:tcPr>
            <w:tcW w:w="3113" w:type="dxa"/>
          </w:tcPr>
          <w:p w14:paraId="41F60724" w14:textId="02B647A9" w:rsidR="00314303" w:rsidRDefault="00314303" w:rsidP="00942F23">
            <w:r>
              <w:t>3 Days</w:t>
            </w:r>
          </w:p>
        </w:tc>
      </w:tr>
    </w:tbl>
    <w:p w14:paraId="0C0E26F3" w14:textId="77777777" w:rsidR="00942F23" w:rsidRDefault="00942F23" w:rsidP="002665A3">
      <w:pPr>
        <w:spacing w:line="480" w:lineRule="auto"/>
      </w:pPr>
    </w:p>
    <w:p w14:paraId="79AD8BC2" w14:textId="58DA16BB" w:rsidR="00942F23" w:rsidRPr="00935086" w:rsidRDefault="00935086" w:rsidP="002665A3">
      <w:pPr>
        <w:spacing w:line="480" w:lineRule="auto"/>
        <w:rPr>
          <w:b/>
          <w:bCs/>
        </w:rPr>
      </w:pPr>
      <w:r w:rsidRPr="00935086">
        <w:rPr>
          <w:b/>
          <w:bCs/>
        </w:rPr>
        <w:t>Estimated Time for Comp</w:t>
      </w:r>
      <w:r>
        <w:rPr>
          <w:b/>
          <w:bCs/>
        </w:rPr>
        <w:t>l</w:t>
      </w:r>
      <w:r w:rsidRPr="00935086">
        <w:rPr>
          <w:b/>
          <w:bCs/>
        </w:rPr>
        <w:t>etion:</w:t>
      </w:r>
    </w:p>
    <w:p w14:paraId="2F4862A2" w14:textId="40B1C61D" w:rsidR="00761DB7" w:rsidRDefault="00935086" w:rsidP="00F26AE6">
      <w:pPr>
        <w:pStyle w:val="ListParagraph"/>
        <w:ind w:left="0"/>
        <w:rPr>
          <w:sz w:val="20"/>
          <w:szCs w:val="20"/>
        </w:rPr>
      </w:pPr>
      <w:r>
        <w:rPr>
          <w:sz w:val="20"/>
          <w:szCs w:val="20"/>
        </w:rPr>
        <w:t>BEAM Group commits to having Phases 1-3 complete by July of the following year. We will contractually agree to reduce the total price by $500/week there after</w:t>
      </w:r>
      <w:r w:rsidR="0065413E">
        <w:rPr>
          <w:sz w:val="20"/>
          <w:szCs w:val="20"/>
        </w:rPr>
        <w:t xml:space="preserve"> as a penalty, up to $5000</w:t>
      </w:r>
      <w:r>
        <w:rPr>
          <w:sz w:val="20"/>
          <w:szCs w:val="20"/>
        </w:rPr>
        <w:t>.</w:t>
      </w:r>
    </w:p>
    <w:p w14:paraId="7F0A2B16" w14:textId="4423E20E" w:rsidR="003E5F9C" w:rsidRDefault="003E5F9C" w:rsidP="00F26AE6">
      <w:pPr>
        <w:pStyle w:val="ListParagraph"/>
        <w:ind w:left="0"/>
        <w:rPr>
          <w:sz w:val="20"/>
          <w:szCs w:val="20"/>
        </w:rPr>
      </w:pPr>
    </w:p>
    <w:p w14:paraId="2FA3FEB1" w14:textId="416E8A57" w:rsidR="003E5F9C" w:rsidRDefault="003E5F9C" w:rsidP="00F26AE6">
      <w:pPr>
        <w:pStyle w:val="ListParagraph"/>
        <w:ind w:left="0"/>
        <w:rPr>
          <w:sz w:val="20"/>
          <w:szCs w:val="20"/>
        </w:rPr>
      </w:pPr>
    </w:p>
    <w:p w14:paraId="48BE14BB" w14:textId="3F2E1DB4" w:rsidR="003E5F9C" w:rsidRDefault="003E5F9C" w:rsidP="00F26AE6">
      <w:pPr>
        <w:pStyle w:val="ListParagraph"/>
        <w:ind w:left="0"/>
        <w:rPr>
          <w:sz w:val="20"/>
          <w:szCs w:val="20"/>
        </w:rPr>
      </w:pPr>
    </w:p>
    <w:p w14:paraId="67365F13" w14:textId="77777777" w:rsidR="003E5F9C" w:rsidRDefault="003E5F9C" w:rsidP="00F26AE6">
      <w:pPr>
        <w:pStyle w:val="ListParagraph"/>
        <w:ind w:left="0"/>
        <w:rPr>
          <w:sz w:val="20"/>
          <w:szCs w:val="20"/>
        </w:rPr>
      </w:pPr>
    </w:p>
    <w:p w14:paraId="07EC5F97" w14:textId="121BCAD2" w:rsidR="00935086" w:rsidRDefault="00935086" w:rsidP="00F26AE6">
      <w:pPr>
        <w:pStyle w:val="ListParagraph"/>
        <w:ind w:left="0"/>
        <w:rPr>
          <w:sz w:val="20"/>
          <w:szCs w:val="20"/>
        </w:rPr>
      </w:pPr>
    </w:p>
    <w:p w14:paraId="41398666" w14:textId="6E84278A" w:rsidR="00935086" w:rsidRDefault="0065413E" w:rsidP="00935086">
      <w:pPr>
        <w:spacing w:line="480" w:lineRule="auto"/>
        <w:rPr>
          <w:b/>
          <w:bCs/>
        </w:rPr>
      </w:pPr>
      <w:r>
        <w:rPr>
          <w:b/>
          <w:bCs/>
        </w:rPr>
        <w:lastRenderedPageBreak/>
        <w:t>Terms and Conditions</w:t>
      </w:r>
      <w:r w:rsidR="00935086" w:rsidRPr="00935086">
        <w:rPr>
          <w:b/>
          <w:bCs/>
        </w:rPr>
        <w:t>:</w:t>
      </w:r>
    </w:p>
    <w:p w14:paraId="5EEDD97C" w14:textId="1C27DBCD" w:rsidR="0065413E" w:rsidRDefault="0065413E" w:rsidP="00935086">
      <w:pPr>
        <w:spacing w:line="480" w:lineRule="auto"/>
      </w:pPr>
      <w:r>
        <w:t xml:space="preserve">BEAM Group’s completion date </w:t>
      </w:r>
      <w:proofErr w:type="gramStart"/>
      <w:r>
        <w:t>is based on the assumption</w:t>
      </w:r>
      <w:proofErr w:type="gramEnd"/>
      <w:r>
        <w:t xml:space="preserve"> of completing three phases. If Phase 3 is not added</w:t>
      </w:r>
      <w:r w:rsidR="0048128C">
        <w:t xml:space="preserve"> as</w:t>
      </w:r>
      <w:r>
        <w:t xml:space="preserve"> part of the contract or </w:t>
      </w:r>
      <w:r w:rsidR="0048128C">
        <w:t xml:space="preserve">if </w:t>
      </w:r>
      <w:r>
        <w:t xml:space="preserve">Phase 4 is added to the contract, the timeline will change. BEAM Group will </w:t>
      </w:r>
      <w:r w:rsidR="0048128C">
        <w:t>re</w:t>
      </w:r>
      <w:r>
        <w:t>negotiate the completion date and potential penalties in that situation.</w:t>
      </w:r>
      <w:r w:rsidR="0048128C">
        <w:t xml:space="preserve"> Staffing is subject to change as BEAM Group sees fit. We will only hire developers equivalent or greater than our current staff. Prices of each phase are subject to change if requirements of the project change. Price may increase exponentially if features are requested beyond phase 1. </w:t>
      </w:r>
    </w:p>
    <w:p w14:paraId="4027F9C0" w14:textId="58A51004" w:rsidR="003967B6" w:rsidRDefault="003967B6" w:rsidP="00935086">
      <w:pPr>
        <w:spacing w:line="480" w:lineRule="auto"/>
      </w:pPr>
    </w:p>
    <w:p w14:paraId="4F645E6A" w14:textId="5886F71A" w:rsidR="003967B6" w:rsidRDefault="003967B6" w:rsidP="00935086">
      <w:pPr>
        <w:spacing w:line="480" w:lineRule="auto"/>
      </w:pPr>
    </w:p>
    <w:p w14:paraId="4CC27E2E" w14:textId="5C6F8D77" w:rsidR="003967B6" w:rsidRDefault="003967B6" w:rsidP="00935086">
      <w:pPr>
        <w:spacing w:line="480" w:lineRule="auto"/>
      </w:pPr>
    </w:p>
    <w:p w14:paraId="3E92F781" w14:textId="272DF192" w:rsidR="003967B6" w:rsidRDefault="003967B6" w:rsidP="00935086">
      <w:pPr>
        <w:spacing w:line="480" w:lineRule="auto"/>
      </w:pPr>
    </w:p>
    <w:p w14:paraId="2899427C" w14:textId="1A985DB9" w:rsidR="003967B6" w:rsidRDefault="003967B6" w:rsidP="00935086">
      <w:pPr>
        <w:spacing w:line="480" w:lineRule="auto"/>
      </w:pPr>
    </w:p>
    <w:p w14:paraId="62505168" w14:textId="3E4FDC65" w:rsidR="003967B6" w:rsidRDefault="003967B6" w:rsidP="00935086">
      <w:pPr>
        <w:spacing w:line="480" w:lineRule="auto"/>
      </w:pPr>
    </w:p>
    <w:p w14:paraId="18C6F1D3" w14:textId="2337EB0B" w:rsidR="003967B6" w:rsidRDefault="003967B6" w:rsidP="00935086">
      <w:pPr>
        <w:spacing w:line="480" w:lineRule="auto"/>
      </w:pPr>
    </w:p>
    <w:p w14:paraId="3340D219" w14:textId="58C8DF66" w:rsidR="003967B6" w:rsidRDefault="003967B6" w:rsidP="00935086">
      <w:pPr>
        <w:spacing w:line="480" w:lineRule="auto"/>
      </w:pPr>
    </w:p>
    <w:p w14:paraId="2D2F2F7C" w14:textId="063D8350" w:rsidR="003967B6" w:rsidRDefault="003967B6" w:rsidP="00935086">
      <w:pPr>
        <w:spacing w:line="480" w:lineRule="auto"/>
      </w:pPr>
    </w:p>
    <w:p w14:paraId="00E350AF" w14:textId="2B9AFB07" w:rsidR="003967B6" w:rsidRDefault="003967B6" w:rsidP="00935086">
      <w:pPr>
        <w:spacing w:line="480" w:lineRule="auto"/>
      </w:pPr>
    </w:p>
    <w:p w14:paraId="739D10E2" w14:textId="6B9DB588" w:rsidR="003967B6" w:rsidRDefault="003967B6" w:rsidP="00935086">
      <w:pPr>
        <w:spacing w:line="480" w:lineRule="auto"/>
      </w:pPr>
    </w:p>
    <w:p w14:paraId="1C4A1B91" w14:textId="62105893" w:rsidR="003967B6" w:rsidRDefault="003967B6" w:rsidP="00935086">
      <w:pPr>
        <w:spacing w:line="480" w:lineRule="auto"/>
      </w:pPr>
    </w:p>
    <w:p w14:paraId="0D02DDDF" w14:textId="77777777" w:rsidR="003967B6" w:rsidRPr="0065413E" w:rsidRDefault="003967B6" w:rsidP="00935086">
      <w:pPr>
        <w:spacing w:line="480" w:lineRule="auto"/>
      </w:pPr>
    </w:p>
    <w:p w14:paraId="4F409F26" w14:textId="4D1AE74A" w:rsidR="00935086" w:rsidRPr="00F26AE6" w:rsidRDefault="003967B6" w:rsidP="00F26AE6">
      <w:pPr>
        <w:pStyle w:val="ListParagraph"/>
        <w:ind w:left="0"/>
        <w:rPr>
          <w:sz w:val="20"/>
          <w:szCs w:val="20"/>
        </w:rPr>
      </w:pPr>
      <w:ins w:id="0" w:author="Alex crawford" w:date="2021-04-28T17:14:00Z">
        <w:r>
          <w:object w:dxaOrig="9360" w:dyaOrig="2970" w14:anchorId="4027AC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48.3pt" o:ole="">
              <v:imagedata r:id="rId9" o:title=""/>
            </v:shape>
            <o:OLEObject Type="Embed" ProgID="Visio.Drawing.15" ShapeID="_x0000_i1025" DrawAspect="Content" ObjectID="_1681769965" r:id="rId10"/>
          </w:object>
        </w:r>
      </w:ins>
    </w:p>
    <w:sectPr w:rsidR="00935086" w:rsidRPr="00F26AE6" w:rsidSect="003E5F9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27D5E"/>
    <w:multiLevelType w:val="hybridMultilevel"/>
    <w:tmpl w:val="A04A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72088A"/>
    <w:multiLevelType w:val="hybridMultilevel"/>
    <w:tmpl w:val="84BE0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F5898"/>
    <w:multiLevelType w:val="hybridMultilevel"/>
    <w:tmpl w:val="1F7AF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3C1CDE"/>
    <w:multiLevelType w:val="hybridMultilevel"/>
    <w:tmpl w:val="3CAC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crawford">
    <w15:presenceInfo w15:providerId="Windows Live" w15:userId="237f4a22bfa278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351"/>
    <w:rsid w:val="0022292E"/>
    <w:rsid w:val="002665A3"/>
    <w:rsid w:val="00314303"/>
    <w:rsid w:val="00357AE7"/>
    <w:rsid w:val="003967B6"/>
    <w:rsid w:val="003E5F9C"/>
    <w:rsid w:val="00403A0C"/>
    <w:rsid w:val="0048128C"/>
    <w:rsid w:val="004D17E4"/>
    <w:rsid w:val="005B39D0"/>
    <w:rsid w:val="005C7C21"/>
    <w:rsid w:val="0065413E"/>
    <w:rsid w:val="00667D24"/>
    <w:rsid w:val="00761DB7"/>
    <w:rsid w:val="00935086"/>
    <w:rsid w:val="00942F23"/>
    <w:rsid w:val="00A11308"/>
    <w:rsid w:val="00B001C9"/>
    <w:rsid w:val="00CB1EEF"/>
    <w:rsid w:val="00DA6B49"/>
    <w:rsid w:val="00DB3351"/>
    <w:rsid w:val="00DC02E1"/>
    <w:rsid w:val="00E278EE"/>
    <w:rsid w:val="00E91D77"/>
    <w:rsid w:val="00F26AE6"/>
    <w:rsid w:val="00FD53E0"/>
    <w:rsid w:val="00FE2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5B2E"/>
  <w15:chartTrackingRefBased/>
  <w15:docId w15:val="{71138973-24E3-4F4D-A219-7289A348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351"/>
    <w:pPr>
      <w:ind w:left="720"/>
      <w:contextualSpacing/>
    </w:pPr>
  </w:style>
  <w:style w:type="character" w:styleId="Hyperlink">
    <w:name w:val="Hyperlink"/>
    <w:basedOn w:val="DefaultParagraphFont"/>
    <w:uiPriority w:val="99"/>
    <w:unhideWhenUsed/>
    <w:rsid w:val="004D17E4"/>
    <w:rPr>
      <w:color w:val="0563C1" w:themeColor="hyperlink"/>
      <w:u w:val="single"/>
    </w:rPr>
  </w:style>
  <w:style w:type="character" w:styleId="UnresolvedMention">
    <w:name w:val="Unresolved Mention"/>
    <w:basedOn w:val="DefaultParagraphFont"/>
    <w:uiPriority w:val="99"/>
    <w:semiHidden/>
    <w:unhideWhenUsed/>
    <w:rsid w:val="004D17E4"/>
    <w:rPr>
      <w:color w:val="605E5C"/>
      <w:shd w:val="clear" w:color="auto" w:fill="E1DFDD"/>
    </w:rPr>
  </w:style>
  <w:style w:type="table" w:styleId="TableGrid">
    <w:name w:val="Table Grid"/>
    <w:basedOn w:val="TableNormal"/>
    <w:uiPriority w:val="39"/>
    <w:rsid w:val="00942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E5F9C"/>
    <w:pPr>
      <w:spacing w:after="0" w:line="240" w:lineRule="auto"/>
    </w:pPr>
    <w:rPr>
      <w:rFonts w:eastAsiaTheme="minorEastAsia"/>
    </w:rPr>
  </w:style>
  <w:style w:type="character" w:customStyle="1" w:styleId="NoSpacingChar">
    <w:name w:val="No Spacing Char"/>
    <w:basedOn w:val="DefaultParagraphFont"/>
    <w:link w:val="NoSpacing"/>
    <w:uiPriority w:val="1"/>
    <w:rsid w:val="003E5F9C"/>
    <w:rPr>
      <w:rFonts w:eastAsiaTheme="minorEastAsia"/>
    </w:rPr>
  </w:style>
  <w:style w:type="character" w:styleId="PlaceholderText">
    <w:name w:val="Placeholder Text"/>
    <w:basedOn w:val="DefaultParagraphFont"/>
    <w:uiPriority w:val="99"/>
    <w:semiHidden/>
    <w:rsid w:val="003967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205699">
      <w:bodyDiv w:val="1"/>
      <w:marLeft w:val="0"/>
      <w:marRight w:val="0"/>
      <w:marTop w:val="0"/>
      <w:marBottom w:val="0"/>
      <w:divBdr>
        <w:top w:val="none" w:sz="0" w:space="0" w:color="auto"/>
        <w:left w:val="none" w:sz="0" w:space="0" w:color="auto"/>
        <w:bottom w:val="none" w:sz="0" w:space="0" w:color="auto"/>
        <w:right w:val="none" w:sz="0" w:space="0" w:color="auto"/>
      </w:divBdr>
    </w:div>
    <w:div w:id="165251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r.broiled@bitllc.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cspears@fspearsllc.com"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piffle@pollockcorp.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Corp of Tampa, Florida</dc:title>
  <dc:subject>Voicemail development proposal</dc:subject>
  <dc:creator>Beam group
www.teambeam.bizz
123-456-7949
proposals@teambeam.bizz</dc:creator>
  <cp:keywords/>
  <dc:description/>
  <cp:lastModifiedBy>Aitken, Jesse</cp:lastModifiedBy>
  <cp:revision>2</cp:revision>
  <dcterms:created xsi:type="dcterms:W3CDTF">2021-05-06T05:33:00Z</dcterms:created>
  <dcterms:modified xsi:type="dcterms:W3CDTF">2021-05-06T05:33:00Z</dcterms:modified>
</cp:coreProperties>
</file>